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  <w:r w:rsidRPr="00A54EC0">
        <w:rPr>
          <w:rFonts w:ascii="Microsoft Sans Serif" w:eastAsia="Merriweather" w:hAnsi="Microsoft Sans Serif" w:cs="Microsoft Sans Serif"/>
        </w:rPr>
        <w:tab/>
      </w:r>
      <w:r w:rsidRPr="00A54EC0">
        <w:rPr>
          <w:rFonts w:ascii="Microsoft Sans Serif" w:eastAsia="Merriweather" w:hAnsi="Microsoft Sans Serif" w:cs="Microsoft Sans Serif"/>
        </w:rPr>
        <w:tab/>
      </w:r>
      <w:r w:rsidRPr="00A54EC0">
        <w:rPr>
          <w:rFonts w:ascii="Microsoft Sans Serif" w:eastAsia="Merriweather" w:hAnsi="Microsoft Sans Serif" w:cs="Microsoft Sans Serif"/>
        </w:rPr>
        <w:tab/>
      </w: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eastAsia="Merriweather" w:hAnsi="Microsoft Sans Serif" w:cs="Microsoft Sans Serif"/>
          <w:sz w:val="60"/>
          <w:szCs w:val="60"/>
        </w:rPr>
        <w:t>SCALP User Manual</w:t>
      </w:r>
    </w:p>
    <w:p w:rsidR="00155F9B" w:rsidRPr="00A54EC0" w:rsidRDefault="00155F9B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155F9B" w:rsidRPr="00A54EC0" w:rsidRDefault="00155F9B" w:rsidP="00155F9B">
      <w:pPr>
        <w:spacing w:line="331" w:lineRule="auto"/>
        <w:rPr>
          <w:rFonts w:ascii="Microsoft Sans Serif" w:hAnsi="Microsoft Sans Serif" w:cs="Microsoft Sans Serif"/>
        </w:rPr>
      </w:pPr>
    </w:p>
    <w:p w:rsidR="00155F9B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5E075A" w:rsidRDefault="005E075A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5E075A" w:rsidRDefault="005E075A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6479C5" w:rsidRPr="00A54EC0" w:rsidRDefault="006479C5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155F9B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sz w:val="24"/>
          <w:szCs w:val="24"/>
        </w:rPr>
        <w:t>ENAMEL Team:</w:t>
      </w:r>
    </w:p>
    <w:p w:rsidR="00155F9B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sz w:val="24"/>
          <w:szCs w:val="24"/>
        </w:rPr>
        <w:t>Sunjik Lee</w:t>
      </w:r>
    </w:p>
    <w:p w:rsidR="00155F9B" w:rsidRPr="00A54EC0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sz w:val="24"/>
          <w:szCs w:val="24"/>
        </w:rPr>
        <w:t>Li Yin</w:t>
      </w:r>
    </w:p>
    <w:p w:rsidR="00155F9B" w:rsidRPr="00A54EC0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  <w:r w:rsidRPr="00A54EC0">
        <w:rPr>
          <w:rFonts w:ascii="Microsoft Sans Serif" w:eastAsia="Merriweather" w:hAnsi="Microsoft Sans Serif" w:cs="Microsoft Sans Serif"/>
          <w:sz w:val="24"/>
          <w:szCs w:val="24"/>
        </w:rPr>
        <w:t xml:space="preserve">Bill </w:t>
      </w:r>
      <w:proofErr w:type="spellStart"/>
      <w:r w:rsidRPr="00A54EC0">
        <w:rPr>
          <w:rFonts w:ascii="Microsoft Sans Serif" w:eastAsia="Merriweather" w:hAnsi="Microsoft Sans Serif" w:cs="Microsoft Sans Serif"/>
          <w:sz w:val="24"/>
          <w:szCs w:val="24"/>
        </w:rPr>
        <w:t>Tzerpos</w:t>
      </w:r>
      <w:proofErr w:type="spellEnd"/>
    </w:p>
    <w:p w:rsidR="00155F9B" w:rsidRPr="00A54EC0" w:rsidRDefault="00155F9B" w:rsidP="00155F9B">
      <w:pPr>
        <w:spacing w:line="331" w:lineRule="auto"/>
        <w:jc w:val="center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155F9B" w:rsidRDefault="00155F9B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6479C5" w:rsidRDefault="006479C5" w:rsidP="00155F9B">
      <w:pPr>
        <w:spacing w:line="331" w:lineRule="auto"/>
        <w:jc w:val="center"/>
        <w:rPr>
          <w:rFonts w:ascii="Microsoft Sans Serif" w:hAnsi="Microsoft Sans Serif" w:cs="Microsoft Sans Serif"/>
        </w:rPr>
      </w:pPr>
    </w:p>
    <w:p w:rsidR="00032228" w:rsidRPr="00032228" w:rsidRDefault="00032228" w:rsidP="00CE1EE4">
      <w:pPr>
        <w:spacing w:after="100" w:line="264" w:lineRule="auto"/>
        <w:ind w:left="2880" w:firstLine="720"/>
        <w:rPr>
          <w:rFonts w:ascii="Microsoft Sans Serif" w:eastAsiaTheme="minorEastAsia" w:hAnsi="Microsoft Sans Serif" w:cs="Microsoft Sans Serif"/>
          <w:color w:val="auto"/>
          <w:sz w:val="32"/>
          <w:szCs w:val="32"/>
          <w:u w:val="single"/>
          <w:lang w:val="en-US" w:eastAsia="en-US"/>
        </w:rPr>
      </w:pPr>
      <w:r w:rsidRPr="00032228">
        <w:rPr>
          <w:rFonts w:ascii="Microsoft Sans Serif" w:eastAsiaTheme="minorEastAsia" w:hAnsi="Microsoft Sans Serif" w:cs="Microsoft Sans Serif"/>
          <w:color w:val="auto"/>
          <w:sz w:val="32"/>
          <w:szCs w:val="32"/>
          <w:u w:val="single"/>
          <w:lang w:val="en-US" w:eastAsia="en-US"/>
        </w:rPr>
        <w:lastRenderedPageBreak/>
        <w:t>Table of Contents</w:t>
      </w:r>
      <w:r w:rsidRPr="00032228">
        <w:rPr>
          <w:rFonts w:ascii="Microsoft Sans Serif" w:eastAsiaTheme="minorEastAsia" w:hAnsi="Microsoft Sans Serif" w:cs="Microsoft Sans Serif"/>
          <w:color w:val="auto"/>
          <w:sz w:val="32"/>
          <w:szCs w:val="32"/>
          <w:u w:val="single"/>
          <w:lang w:val="en-US" w:eastAsia="en-US"/>
        </w:rPr>
        <w:br/>
      </w:r>
    </w:p>
    <w:p w:rsidR="00032228" w:rsidRPr="00032228" w:rsidRDefault="00032228" w:rsidP="00B03EEB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1. Introduction</w:t>
      </w:r>
      <w:ins w:id="0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1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2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2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>1.1 How to Play</w:t>
      </w:r>
      <w:ins w:id="3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4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5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2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 xml:space="preserve">1.2 </w:t>
      </w:r>
      <w:r w:rsidR="00B03EEB" w:rsidRPr="00B03EEB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How to Set Up</w:t>
      </w:r>
      <w:ins w:id="6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7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8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="008F34BD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3</w:t>
      </w:r>
    </w:p>
    <w:p w:rsidR="00032228" w:rsidRPr="00032228" w:rsidRDefault="00032228" w:rsidP="00032228">
      <w:pPr>
        <w:rPr>
          <w:ins w:id="9" w:author="Dell" w:date="2016-02-25T00:01:00Z"/>
          <w:lang w:val="en-US" w:eastAsia="en-US"/>
        </w:rPr>
      </w:pPr>
    </w:p>
    <w:p w:rsidR="00032228" w:rsidRDefault="00032228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pPrChange w:id="10" w:author="Dell" w:date="2016-02-25T00:21:00Z">
          <w:pPr>
            <w:pStyle w:val="TOC3"/>
            <w:ind w:left="446"/>
          </w:pPr>
        </w:pPrChange>
      </w:pP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 xml:space="preserve">2. </w:t>
      </w:r>
      <w:r w:rsidR="00D1188D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 xml:space="preserve">SCALP </w:t>
      </w:r>
      <w:r w:rsidR="00AE0D8D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 xml:space="preserve">Program Functions </w:t>
      </w:r>
      <w:ins w:id="11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ins w:id="12" w:author="Dell" w:date="2016-02-25T00:30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t xml:space="preserve"> </w:t>
        </w:r>
      </w:ins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4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 xml:space="preserve">2.1 </w:t>
      </w:r>
      <w:r w:rsidR="00170D81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Starting SCALP</w:t>
      </w:r>
      <w:ins w:id="13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14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15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4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 xml:space="preserve">2.2 </w:t>
      </w:r>
      <w:r w:rsidR="00170D81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Entering Input</w:t>
      </w:r>
      <w:ins w:id="16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17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18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4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 xml:space="preserve">2.3 </w:t>
      </w:r>
      <w:r w:rsidR="00D631D3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Different Modes</w:t>
      </w:r>
      <w:ins w:id="19" w:author="Dell" w:date="2016-02-25T00:06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  <w:rPrChange w:id="20" w:author="Dell" w:date="2016-02-25T00:09:00Z">
              <w:rPr>
                <w:b/>
                <w:bCs/>
              </w:rPr>
            </w:rPrChange>
          </w:rPr>
          <w:t xml:space="preserve"> </w:t>
        </w:r>
      </w:ins>
      <w:ins w:id="21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="00D4406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4</w:t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  <w:t xml:space="preserve">2.4 </w:t>
      </w:r>
      <w:r w:rsidR="00573000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 xml:space="preserve">Settings </w:t>
      </w:r>
      <w:ins w:id="22" w:author="Dell" w:date="2016-02-25T00:01:00Z">
        <w:r w:rsidRPr="00032228">
          <w:rPr>
            <w:rFonts w:ascii="Microsoft Sans Serif" w:eastAsiaTheme="minorEastAsia" w:hAnsi="Microsoft Sans Serif" w:cs="Microsoft Sans Serif"/>
            <w:color w:val="auto"/>
            <w:sz w:val="24"/>
            <w:szCs w:val="24"/>
            <w:lang w:val="en-US" w:eastAsia="en-US"/>
          </w:rPr>
          <w:ptab w:relativeTo="margin" w:alignment="right" w:leader="dot"/>
        </w:r>
      </w:ins>
      <w:r w:rsidR="004630BA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t>6</w:t>
      </w:r>
      <w:bookmarkStart w:id="23" w:name="_GoBack"/>
      <w:bookmarkEnd w:id="23"/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  <w:r w:rsidRPr="00032228"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  <w:br/>
      </w: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C2464" w:rsidRDefault="000C2464" w:rsidP="000C2464">
      <w:pPr>
        <w:spacing w:after="100" w:line="264" w:lineRule="auto"/>
        <w:ind w:left="720" w:hanging="720"/>
        <w:jc w:val="center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032228" w:rsidRDefault="00032228" w:rsidP="00032228">
      <w:pPr>
        <w:spacing w:line="331" w:lineRule="auto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9C7302" w:rsidRDefault="009C7302" w:rsidP="00032228">
      <w:pPr>
        <w:spacing w:line="331" w:lineRule="auto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9C7302" w:rsidRDefault="009C7302" w:rsidP="00032228">
      <w:pPr>
        <w:spacing w:line="331" w:lineRule="auto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9C7302" w:rsidRDefault="009C7302" w:rsidP="00032228">
      <w:pPr>
        <w:spacing w:line="331" w:lineRule="auto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9C7302" w:rsidRDefault="009C7302" w:rsidP="00032228">
      <w:pPr>
        <w:spacing w:line="331" w:lineRule="auto"/>
        <w:rPr>
          <w:rFonts w:ascii="Microsoft Sans Serif" w:eastAsiaTheme="minorEastAsia" w:hAnsi="Microsoft Sans Serif" w:cs="Microsoft Sans Serif"/>
          <w:color w:val="auto"/>
          <w:sz w:val="24"/>
          <w:szCs w:val="24"/>
          <w:lang w:val="en-US" w:eastAsia="en-US"/>
        </w:rPr>
      </w:pPr>
    </w:p>
    <w:p w:rsidR="009C7302" w:rsidRPr="00032228" w:rsidRDefault="009C7302" w:rsidP="00032228">
      <w:pPr>
        <w:spacing w:line="331" w:lineRule="auto"/>
        <w:rPr>
          <w:rFonts w:ascii="Microsoft Sans Serif" w:hAnsi="Microsoft Sans Serif" w:cs="Microsoft Sans Serif"/>
        </w:rPr>
      </w:pPr>
    </w:p>
    <w:p w:rsidR="00032228" w:rsidRPr="00032228" w:rsidRDefault="00032228" w:rsidP="00032228">
      <w:pPr>
        <w:spacing w:line="331" w:lineRule="auto"/>
        <w:rPr>
          <w:rFonts w:ascii="Microsoft Sans Serif" w:hAnsi="Microsoft Sans Serif" w:cs="Microsoft Sans Serif"/>
        </w:rPr>
      </w:pPr>
    </w:p>
    <w:p w:rsidR="001439E3" w:rsidRPr="00807BB9" w:rsidRDefault="001439E3" w:rsidP="001439E3">
      <w:pPr>
        <w:spacing w:line="331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lastRenderedPageBreak/>
        <w:t>1.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Introduction:</w:t>
      </w:r>
    </w:p>
    <w:p w:rsidR="00DA1FB8" w:rsidRDefault="002C6559" w:rsidP="00032228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8"/>
          <w:szCs w:val="28"/>
        </w:rPr>
        <w:tab/>
      </w:r>
      <w:r w:rsidR="00DB4E4F">
        <w:rPr>
          <w:rFonts w:ascii="Microsoft Sans Serif" w:hAnsi="Microsoft Sans Serif" w:cs="Microsoft Sans Serif"/>
          <w:sz w:val="24"/>
          <w:szCs w:val="24"/>
        </w:rPr>
        <w:t>The Select</w:t>
      </w:r>
      <w:proofErr w:type="gramStart"/>
      <w:r w:rsidR="00DB4E4F">
        <w:rPr>
          <w:rFonts w:ascii="Microsoft Sans Serif" w:hAnsi="Microsoft Sans Serif" w:cs="Microsoft Sans Serif"/>
          <w:sz w:val="24"/>
          <w:szCs w:val="24"/>
        </w:rPr>
        <w:t>-(</w:t>
      </w:r>
      <w:proofErr w:type="gramEnd"/>
      <w:r w:rsidR="00DB4E4F">
        <w:rPr>
          <w:rFonts w:ascii="Microsoft Sans Serif" w:hAnsi="Microsoft Sans Serif" w:cs="Microsoft Sans Serif"/>
          <w:sz w:val="24"/>
          <w:szCs w:val="24"/>
        </w:rPr>
        <w:t>as per)-Config-and-Launch-Player (SCALP)</w:t>
      </w:r>
      <w:r w:rsidR="00C26BA2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3F0897">
        <w:rPr>
          <w:rFonts w:ascii="Microsoft Sans Serif" w:hAnsi="Microsoft Sans Serif" w:cs="Microsoft Sans Serif"/>
          <w:sz w:val="24"/>
          <w:szCs w:val="24"/>
        </w:rPr>
        <w:t xml:space="preserve">application is </w:t>
      </w:r>
      <w:r w:rsidR="005853AC">
        <w:rPr>
          <w:rFonts w:ascii="Microsoft Sans Serif" w:hAnsi="Microsoft Sans Serif" w:cs="Microsoft Sans Serif"/>
          <w:sz w:val="24"/>
          <w:szCs w:val="24"/>
        </w:rPr>
        <w:t xml:space="preserve">a suite of files that work together to </w:t>
      </w:r>
      <w:r w:rsidR="00607035">
        <w:rPr>
          <w:rFonts w:ascii="Microsoft Sans Serif" w:hAnsi="Microsoft Sans Serif" w:cs="Microsoft Sans Serif"/>
          <w:sz w:val="24"/>
          <w:szCs w:val="24"/>
        </w:rPr>
        <w:t xml:space="preserve">create a cohesive function. </w:t>
      </w:r>
      <w:r w:rsidR="00DA1FB8">
        <w:rPr>
          <w:rFonts w:ascii="Microsoft Sans Serif" w:hAnsi="Microsoft Sans Serif" w:cs="Microsoft Sans Serif"/>
          <w:sz w:val="24"/>
          <w:szCs w:val="24"/>
        </w:rPr>
        <w:t>It allows the user to select a scenario file for the program to play</w:t>
      </w:r>
      <w:r w:rsidR="00A215DE">
        <w:rPr>
          <w:rFonts w:ascii="Microsoft Sans Serif" w:hAnsi="Microsoft Sans Serif" w:cs="Microsoft Sans Serif"/>
          <w:sz w:val="24"/>
          <w:szCs w:val="24"/>
        </w:rPr>
        <w:t xml:space="preserve">, as well as change the settings of SCALP, using </w:t>
      </w:r>
      <w:r w:rsidR="00703384">
        <w:rPr>
          <w:rFonts w:ascii="Microsoft Sans Serif" w:hAnsi="Microsoft Sans Serif" w:cs="Microsoft Sans Serif"/>
          <w:sz w:val="24"/>
          <w:szCs w:val="24"/>
        </w:rPr>
        <w:t>buttons or keyboard keys</w:t>
      </w:r>
      <w:r w:rsidR="00A215DE">
        <w:rPr>
          <w:rFonts w:ascii="Microsoft Sans Serif" w:hAnsi="Microsoft Sans Serif" w:cs="Microsoft Sans Serif"/>
          <w:sz w:val="24"/>
          <w:szCs w:val="24"/>
        </w:rPr>
        <w:t>.</w:t>
      </w:r>
    </w:p>
    <w:p w:rsidR="00DA1FB8" w:rsidRDefault="00DA1FB8" w:rsidP="00032228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B421B7" w:rsidRPr="00B421B7" w:rsidRDefault="00B421B7" w:rsidP="00B421B7">
      <w:pPr>
        <w:pStyle w:val="ListParagraph"/>
        <w:numPr>
          <w:ilvl w:val="1"/>
          <w:numId w:val="3"/>
        </w:numPr>
        <w:spacing w:line="331" w:lineRule="auto"/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t>Structure</w:t>
      </w:r>
      <w:r w:rsidRPr="00B421B7"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t>:</w:t>
      </w:r>
    </w:p>
    <w:p w:rsidR="00032228" w:rsidRPr="00B421B7" w:rsidRDefault="008B2DEC" w:rsidP="00050DA0">
      <w:pPr>
        <w:spacing w:line="331" w:lineRule="auto"/>
        <w:ind w:firstLine="360"/>
        <w:rPr>
          <w:rFonts w:ascii="Microsoft Sans Serif" w:hAnsi="Microsoft Sans Serif" w:cs="Microsoft Sans Serif"/>
          <w:sz w:val="24"/>
          <w:szCs w:val="24"/>
        </w:rPr>
      </w:pPr>
      <w:r w:rsidRPr="00B421B7">
        <w:rPr>
          <w:rFonts w:ascii="Microsoft Sans Serif" w:hAnsi="Microsoft Sans Serif" w:cs="Microsoft Sans Serif"/>
          <w:sz w:val="24"/>
          <w:szCs w:val="24"/>
        </w:rPr>
        <w:t xml:space="preserve">It </w:t>
      </w:r>
      <w:r w:rsidR="006F60B0" w:rsidRPr="00B421B7">
        <w:rPr>
          <w:rFonts w:ascii="Microsoft Sans Serif" w:hAnsi="Microsoft Sans Serif" w:cs="Microsoft Sans Serif"/>
          <w:sz w:val="24"/>
          <w:szCs w:val="24"/>
        </w:rPr>
        <w:t xml:space="preserve">consists of the following files, with </w:t>
      </w:r>
      <w:r w:rsidR="006F60B0" w:rsidRPr="00B421B7">
        <w:rPr>
          <w:rFonts w:ascii="Microsoft Sans Serif" w:hAnsi="Microsoft Sans Serif" w:cs="Microsoft Sans Serif"/>
          <w:sz w:val="24"/>
          <w:szCs w:val="24"/>
        </w:rPr>
        <w:t xml:space="preserve">file serves a </w:t>
      </w:r>
      <w:proofErr w:type="gramStart"/>
      <w:r w:rsidR="006F60B0" w:rsidRPr="00B421B7">
        <w:rPr>
          <w:rFonts w:ascii="Microsoft Sans Serif" w:hAnsi="Microsoft Sans Serif" w:cs="Microsoft Sans Serif"/>
          <w:sz w:val="24"/>
          <w:szCs w:val="24"/>
        </w:rPr>
        <w:t>particular function</w:t>
      </w:r>
      <w:proofErr w:type="gramEnd"/>
      <w:r w:rsidR="006F60B0" w:rsidRPr="00B421B7">
        <w:rPr>
          <w:rFonts w:ascii="Microsoft Sans Serif" w:hAnsi="Microsoft Sans Serif" w:cs="Microsoft Sans Serif"/>
          <w:sz w:val="24"/>
          <w:szCs w:val="24"/>
        </w:rPr>
        <w:t>:</w:t>
      </w:r>
    </w:p>
    <w:p w:rsidR="008B2DEC" w:rsidRDefault="008B2DEC" w:rsidP="00032228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8B2DEC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SCALP.sh</w:t>
      </w:r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changeconfig.sh</w:t>
      </w:r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startSCALP.sh</w:t>
      </w:r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unmountDrive.sh</w:t>
      </w:r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proofErr w:type="spellStart"/>
      <w:r>
        <w:rPr>
          <w:rFonts w:ascii="Microsoft Sans Serif" w:hAnsi="Microsoft Sans Serif" w:cs="Microsoft Sans Serif"/>
          <w:sz w:val="24"/>
          <w:szCs w:val="24"/>
        </w:rPr>
        <w:t>enamel.desktop</w:t>
      </w:r>
      <w:proofErr w:type="spellEnd"/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proofErr w:type="spellStart"/>
      <w:r>
        <w:rPr>
          <w:rFonts w:ascii="Microsoft Sans Serif" w:hAnsi="Microsoft Sans Serif" w:cs="Microsoft Sans Serif"/>
          <w:sz w:val="24"/>
          <w:szCs w:val="24"/>
        </w:rPr>
        <w:t>enamel_usb_autostart.rules</w:t>
      </w:r>
      <w:proofErr w:type="spellEnd"/>
    </w:p>
    <w:p w:rsidR="00A44090" w:rsidRDefault="00A44090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config.txt</w:t>
      </w:r>
    </w:p>
    <w:p w:rsidR="00C07953" w:rsidRDefault="00C07953" w:rsidP="00A44090">
      <w:pPr>
        <w:pStyle w:val="ListParagraph"/>
        <w:numPr>
          <w:ilvl w:val="0"/>
          <w:numId w:val="1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The Java </w:t>
      </w:r>
      <w:r w:rsidR="00E46314">
        <w:rPr>
          <w:rFonts w:ascii="Microsoft Sans Serif" w:hAnsi="Microsoft Sans Serif" w:cs="Microsoft Sans Serif"/>
          <w:sz w:val="24"/>
          <w:szCs w:val="24"/>
        </w:rPr>
        <w:t>program, SCALP.java</w:t>
      </w:r>
    </w:p>
    <w:p w:rsidR="00A44090" w:rsidRDefault="00A44090" w:rsidP="00A44090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C233B9" w:rsidRPr="00050DA0" w:rsidRDefault="004C1F3A" w:rsidP="00050DA0">
      <w:pPr>
        <w:spacing w:line="331" w:lineRule="auto"/>
        <w:ind w:firstLine="36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SCALP.sh </w:t>
      </w:r>
      <w:r w:rsidR="00213CF7">
        <w:rPr>
          <w:rFonts w:ascii="Microsoft Sans Serif" w:hAnsi="Microsoft Sans Serif" w:cs="Microsoft Sans Serif"/>
          <w:sz w:val="24"/>
          <w:szCs w:val="24"/>
        </w:rPr>
        <w:t>examines config.txt, which contain configuration</w:t>
      </w:r>
      <w:r w:rsidR="00DD6DDB">
        <w:rPr>
          <w:rFonts w:ascii="Microsoft Sans Serif" w:hAnsi="Microsoft Sans Serif" w:cs="Microsoft Sans Serif"/>
          <w:sz w:val="24"/>
          <w:szCs w:val="24"/>
        </w:rPr>
        <w:t xml:space="preserve"> variables, </w:t>
      </w:r>
      <w:r w:rsidR="00301EC2">
        <w:rPr>
          <w:rFonts w:ascii="Microsoft Sans Serif" w:hAnsi="Microsoft Sans Serif" w:cs="Microsoft Sans Serif"/>
          <w:sz w:val="24"/>
          <w:szCs w:val="24"/>
        </w:rPr>
        <w:t xml:space="preserve">and acts accordingly </w:t>
      </w:r>
      <w:r w:rsidR="00CB4ED9">
        <w:rPr>
          <w:rFonts w:ascii="Microsoft Sans Serif" w:hAnsi="Microsoft Sans Serif" w:cs="Microsoft Sans Serif"/>
          <w:sz w:val="24"/>
          <w:szCs w:val="24"/>
        </w:rPr>
        <w:t xml:space="preserve">to both config.txt and the current state of the </w:t>
      </w:r>
      <w:r w:rsidR="0053635E">
        <w:rPr>
          <w:rFonts w:ascii="Microsoft Sans Serif" w:hAnsi="Microsoft Sans Serif" w:cs="Microsoft Sans Serif"/>
          <w:sz w:val="24"/>
          <w:szCs w:val="24"/>
        </w:rPr>
        <w:t>Raspberry Pi</w:t>
      </w:r>
      <w:r w:rsidR="007E6131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="00DF5DBC">
        <w:rPr>
          <w:rFonts w:ascii="Microsoft Sans Serif" w:hAnsi="Microsoft Sans Serif" w:cs="Microsoft Sans Serif"/>
          <w:sz w:val="24"/>
          <w:szCs w:val="24"/>
        </w:rPr>
        <w:t xml:space="preserve">The current state </w:t>
      </w:r>
      <w:r w:rsidR="00DF5DBC" w:rsidRPr="00050DA0">
        <w:rPr>
          <w:rFonts w:ascii="Microsoft Sans Serif" w:hAnsi="Microsoft Sans Serif" w:cs="Microsoft Sans Serif"/>
          <w:sz w:val="24"/>
          <w:szCs w:val="24"/>
        </w:rPr>
        <w:t>can be</w:t>
      </w:r>
      <w:r w:rsidR="00217500" w:rsidRPr="00050DA0">
        <w:rPr>
          <w:rFonts w:ascii="Microsoft Sans Serif" w:hAnsi="Microsoft Sans Serif" w:cs="Microsoft Sans Serif"/>
          <w:sz w:val="24"/>
          <w:szCs w:val="24"/>
        </w:rPr>
        <w:t xml:space="preserve"> either: </w:t>
      </w:r>
      <w:r w:rsidR="0045284B" w:rsidRPr="00050DA0">
        <w:rPr>
          <w:rFonts w:ascii="Microsoft Sans Serif" w:hAnsi="Microsoft Sans Serif" w:cs="Microsoft Sans Serif"/>
          <w:sz w:val="24"/>
          <w:szCs w:val="24"/>
        </w:rPr>
        <w:t>the system has just booted up, or a USB flash drive was inserted</w:t>
      </w:r>
      <w:r w:rsidR="004712E4" w:rsidRPr="00050DA0">
        <w:rPr>
          <w:rFonts w:ascii="Microsoft Sans Serif" w:hAnsi="Microsoft Sans Serif" w:cs="Microsoft Sans Serif"/>
          <w:sz w:val="24"/>
          <w:szCs w:val="24"/>
        </w:rPr>
        <w:t xml:space="preserve">, or the system has booted up with a USB flash drive inserted. </w:t>
      </w:r>
    </w:p>
    <w:p w:rsidR="00032228" w:rsidRPr="00032228" w:rsidRDefault="00032228" w:rsidP="00032228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032228" w:rsidRPr="00050DA0" w:rsidRDefault="00326D2F" w:rsidP="00050DA0">
      <w:pPr>
        <w:spacing w:line="331" w:lineRule="auto"/>
        <w:ind w:firstLine="360"/>
        <w:rPr>
          <w:rFonts w:ascii="Microsoft Sans Serif" w:hAnsi="Microsoft Sans Serif" w:cs="Microsoft Sans Serif"/>
          <w:sz w:val="24"/>
          <w:szCs w:val="24"/>
        </w:rPr>
      </w:pPr>
      <w:proofErr w:type="spellStart"/>
      <w:r w:rsidRPr="00050DA0">
        <w:rPr>
          <w:rFonts w:ascii="Microsoft Sans Serif" w:hAnsi="Microsoft Sans Serif" w:cs="Microsoft Sans Serif"/>
          <w:sz w:val="24"/>
          <w:szCs w:val="24"/>
        </w:rPr>
        <w:t>enamel.desktop</w:t>
      </w:r>
      <w:proofErr w:type="spellEnd"/>
      <w:r w:rsidRPr="00050DA0">
        <w:rPr>
          <w:rFonts w:ascii="Microsoft Sans Serif" w:hAnsi="Microsoft Sans Serif" w:cs="Microsoft Sans Serif"/>
          <w:sz w:val="24"/>
          <w:szCs w:val="24"/>
        </w:rPr>
        <w:t xml:space="preserve"> simply runs SCALP.sh at bootup.</w:t>
      </w:r>
    </w:p>
    <w:p w:rsidR="00326D2F" w:rsidRPr="00050DA0" w:rsidRDefault="00326D2F" w:rsidP="00032228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326D2F" w:rsidRPr="00032228" w:rsidRDefault="00326D2F" w:rsidP="00050DA0">
      <w:pPr>
        <w:spacing w:line="331" w:lineRule="auto"/>
        <w:ind w:firstLine="360"/>
        <w:rPr>
          <w:rFonts w:ascii="Microsoft Sans Serif" w:hAnsi="Microsoft Sans Serif" w:cs="Microsoft Sans Serif"/>
          <w:sz w:val="24"/>
          <w:szCs w:val="24"/>
        </w:rPr>
      </w:pPr>
      <w:proofErr w:type="spellStart"/>
      <w:r w:rsidRPr="00050DA0">
        <w:rPr>
          <w:rFonts w:ascii="Microsoft Sans Serif" w:hAnsi="Microsoft Sans Serif" w:cs="Microsoft Sans Serif"/>
          <w:sz w:val="24"/>
          <w:szCs w:val="24"/>
        </w:rPr>
        <w:t>enamel_usb_autostart.rules</w:t>
      </w:r>
      <w:proofErr w:type="spellEnd"/>
      <w:r w:rsidRPr="00050DA0">
        <w:rPr>
          <w:rFonts w:ascii="Microsoft Sans Serif" w:hAnsi="Microsoft Sans Serif" w:cs="Microsoft Sans Serif"/>
          <w:sz w:val="24"/>
          <w:szCs w:val="24"/>
        </w:rPr>
        <w:t xml:space="preserve"> runs SCALP.sh when</w:t>
      </w:r>
      <w:r w:rsidR="00F55A51" w:rsidRPr="00050DA0">
        <w:rPr>
          <w:rFonts w:ascii="Microsoft Sans Serif" w:hAnsi="Microsoft Sans Serif" w:cs="Microsoft Sans Serif"/>
          <w:sz w:val="24"/>
          <w:szCs w:val="24"/>
        </w:rPr>
        <w:t xml:space="preserve"> a USB flash drive is inserted, or runs unmountDrive.sh when a USB flash drive is removed.</w:t>
      </w:r>
    </w:p>
    <w:p w:rsidR="00032228" w:rsidRPr="00050DA0" w:rsidRDefault="00032228" w:rsidP="006479C5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240281" w:rsidRDefault="0081543E" w:rsidP="00B647F6">
      <w:pPr>
        <w:spacing w:line="331" w:lineRule="auto"/>
        <w:ind w:firstLine="360"/>
        <w:rPr>
          <w:rFonts w:ascii="Microsoft Sans Serif" w:eastAsia="Merriweather" w:hAnsi="Microsoft Sans Serif" w:cs="Microsoft Sans Serif"/>
          <w:sz w:val="24"/>
          <w:szCs w:val="24"/>
        </w:rPr>
      </w:pPr>
      <w:r w:rsidRPr="00050DA0">
        <w:rPr>
          <w:rFonts w:ascii="Microsoft Sans Serif" w:eastAsia="Merriweather" w:hAnsi="Microsoft Sans Serif" w:cs="Microsoft Sans Serif"/>
          <w:sz w:val="24"/>
          <w:szCs w:val="24"/>
        </w:rPr>
        <w:t>SCALP.java</w:t>
      </w:r>
      <w:r w:rsidR="00324863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 enables the user to interact with </w:t>
      </w:r>
      <w:r w:rsidR="00281275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the SCALP program, </w:t>
      </w:r>
      <w:r w:rsidR="00E159BB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giving audio feedback and </w:t>
      </w:r>
      <w:r w:rsidR="000F5150" w:rsidRPr="00050DA0">
        <w:rPr>
          <w:rFonts w:ascii="Microsoft Sans Serif" w:eastAsia="Merriweather" w:hAnsi="Microsoft Sans Serif" w:cs="Microsoft Sans Serif"/>
          <w:sz w:val="24"/>
          <w:szCs w:val="24"/>
        </w:rPr>
        <w:t>allowing the user to provide input using hardware buttons (connected by Raspberry Pi’</w:t>
      </w:r>
      <w:r w:rsidR="000822BF" w:rsidRPr="00050DA0">
        <w:rPr>
          <w:rFonts w:ascii="Microsoft Sans Serif" w:eastAsia="Merriweather" w:hAnsi="Microsoft Sans Serif" w:cs="Microsoft Sans Serif"/>
          <w:sz w:val="24"/>
          <w:szCs w:val="24"/>
        </w:rPr>
        <w:t>s GPIO pins),</w:t>
      </w:r>
      <w:r w:rsidR="000F5150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 or </w:t>
      </w:r>
      <w:r w:rsidR="00A97BF0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through </w:t>
      </w:r>
      <w:r w:rsidR="000822BF" w:rsidRPr="00050DA0">
        <w:rPr>
          <w:rFonts w:ascii="Microsoft Sans Serif" w:eastAsia="Merriweather" w:hAnsi="Microsoft Sans Serif" w:cs="Microsoft Sans Serif"/>
          <w:sz w:val="24"/>
          <w:szCs w:val="24"/>
        </w:rPr>
        <w:t>keyboard keys</w:t>
      </w:r>
      <w:r w:rsidR="003873B5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 if </w:t>
      </w:r>
      <w:r w:rsidR="00222ED7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the current system the program is being run on is not a Raspberry Pi. </w:t>
      </w:r>
      <w:r w:rsidR="00C70FBA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SCALP.java </w:t>
      </w:r>
      <w:r w:rsidR="009F53E9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also includes an option within </w:t>
      </w:r>
      <w:r w:rsidR="00500F40" w:rsidRPr="00050DA0">
        <w:rPr>
          <w:rFonts w:ascii="Microsoft Sans Serif" w:eastAsia="Merriweather" w:hAnsi="Microsoft Sans Serif" w:cs="Microsoft Sans Serif"/>
          <w:sz w:val="24"/>
          <w:szCs w:val="24"/>
        </w:rPr>
        <w:t>to change the variables in the config.txt file</w:t>
      </w:r>
      <w:r w:rsidR="00DE4A01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 by using </w:t>
      </w:r>
      <w:r w:rsidR="00256358" w:rsidRPr="00050DA0">
        <w:rPr>
          <w:rFonts w:ascii="Microsoft Sans Serif" w:eastAsia="Merriweather" w:hAnsi="Microsoft Sans Serif" w:cs="Microsoft Sans Serif"/>
          <w:sz w:val="24"/>
          <w:szCs w:val="24"/>
        </w:rPr>
        <w:t>changeconfig.sh</w:t>
      </w:r>
      <w:r w:rsidR="00675586" w:rsidRPr="00050DA0">
        <w:rPr>
          <w:rFonts w:ascii="Microsoft Sans Serif" w:eastAsia="Merriweather" w:hAnsi="Microsoft Sans Serif" w:cs="Microsoft Sans Serif"/>
          <w:sz w:val="24"/>
          <w:szCs w:val="24"/>
        </w:rPr>
        <w:t xml:space="preserve">. </w:t>
      </w:r>
    </w:p>
    <w:p w:rsidR="00B647F6" w:rsidRDefault="00B647F6" w:rsidP="00B647F6">
      <w:pPr>
        <w:spacing w:line="331" w:lineRule="auto"/>
        <w:ind w:firstLine="360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99509C" w:rsidRDefault="0099509C" w:rsidP="00155F9B">
      <w:pPr>
        <w:spacing w:line="331" w:lineRule="auto"/>
        <w:rPr>
          <w:rFonts w:ascii="Microsoft Sans Serif" w:eastAsia="Merriweather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lastRenderedPageBreak/>
        <w:t xml:space="preserve">1.1 </w:t>
      </w:r>
      <w:r w:rsidR="004C0832"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t>How to Set U</w:t>
      </w:r>
      <w:r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t>p</w:t>
      </w:r>
      <w:r w:rsidRPr="00807BB9">
        <w:rPr>
          <w:rFonts w:ascii="Microsoft Sans Serif" w:eastAsia="Merriweather" w:hAnsi="Microsoft Sans Serif" w:cs="Microsoft Sans Serif"/>
          <w:color w:val="auto"/>
          <w:sz w:val="28"/>
          <w:szCs w:val="28"/>
          <w:u w:val="single"/>
        </w:rPr>
        <w:t>:</w:t>
      </w:r>
    </w:p>
    <w:p w:rsidR="001833B4" w:rsidRDefault="00050DA0" w:rsidP="00155F9B">
      <w:pPr>
        <w:spacing w:line="331" w:lineRule="auto"/>
        <w:rPr>
          <w:rFonts w:ascii="Microsoft Sans Serif" w:eastAsia="Merriweather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sz w:val="24"/>
          <w:szCs w:val="24"/>
        </w:rPr>
        <w:tab/>
        <w:t xml:space="preserve">Go </w:t>
      </w:r>
      <w:r w:rsidR="002D3992">
        <w:rPr>
          <w:rFonts w:ascii="Microsoft Sans Serif" w:eastAsia="Merriweather" w:hAnsi="Microsoft Sans Serif" w:cs="Microsoft Sans Serif"/>
          <w:sz w:val="24"/>
          <w:szCs w:val="24"/>
        </w:rPr>
        <w:t xml:space="preserve">to the </w:t>
      </w:r>
      <w:proofErr w:type="spellStart"/>
      <w:r w:rsidR="002D3992">
        <w:rPr>
          <w:rFonts w:ascii="Microsoft Sans Serif" w:eastAsia="Merriweather" w:hAnsi="Microsoft Sans Serif" w:cs="Microsoft Sans Serif"/>
          <w:sz w:val="24"/>
          <w:szCs w:val="24"/>
        </w:rPr>
        <w:t>github</w:t>
      </w:r>
      <w:proofErr w:type="spellEnd"/>
      <w:r w:rsidR="002D3992">
        <w:rPr>
          <w:rFonts w:ascii="Microsoft Sans Serif" w:eastAsia="Merriweather" w:hAnsi="Microsoft Sans Serif" w:cs="Microsoft Sans Serif"/>
          <w:sz w:val="24"/>
          <w:szCs w:val="24"/>
        </w:rPr>
        <w:t xml:space="preserve"> link at (link)</w:t>
      </w:r>
      <w:r w:rsidR="005C6D2D">
        <w:rPr>
          <w:rFonts w:ascii="Microsoft Sans Serif" w:eastAsia="Merriweather" w:hAnsi="Microsoft Sans Serif" w:cs="Microsoft Sans Serif"/>
          <w:sz w:val="24"/>
          <w:szCs w:val="24"/>
        </w:rPr>
        <w:t xml:space="preserve"> and download </w:t>
      </w:r>
      <w:r w:rsidR="00021CEE">
        <w:rPr>
          <w:rFonts w:ascii="Microsoft Sans Serif" w:eastAsia="Merriweather" w:hAnsi="Microsoft Sans Serif" w:cs="Microsoft Sans Serif"/>
          <w:sz w:val="24"/>
          <w:szCs w:val="24"/>
        </w:rPr>
        <w:t xml:space="preserve">all the </w:t>
      </w:r>
      <w:r w:rsidR="005C6D2D">
        <w:rPr>
          <w:rFonts w:ascii="Microsoft Sans Serif" w:eastAsia="Merriweather" w:hAnsi="Microsoft Sans Serif" w:cs="Microsoft Sans Serif"/>
          <w:sz w:val="24"/>
          <w:szCs w:val="24"/>
        </w:rPr>
        <w:t xml:space="preserve">files under </w:t>
      </w:r>
      <w:r w:rsidR="003D5E04">
        <w:rPr>
          <w:rFonts w:ascii="Microsoft Sans Serif" w:eastAsia="Merriweather" w:hAnsi="Microsoft Sans Serif" w:cs="Microsoft Sans Serif"/>
          <w:sz w:val="24"/>
          <w:szCs w:val="24"/>
        </w:rPr>
        <w:t xml:space="preserve">the </w:t>
      </w:r>
      <w:r w:rsidR="005C6D2D">
        <w:rPr>
          <w:rFonts w:ascii="Microsoft Sans Serif" w:eastAsia="Merriweather" w:hAnsi="Microsoft Sans Serif" w:cs="Microsoft Sans Serif"/>
          <w:sz w:val="24"/>
          <w:szCs w:val="24"/>
        </w:rPr>
        <w:t>Raspbian Scripts</w:t>
      </w:r>
      <w:r w:rsidR="003D5E04">
        <w:rPr>
          <w:rFonts w:ascii="Microsoft Sans Serif" w:eastAsia="Merriweather" w:hAnsi="Microsoft Sans Serif" w:cs="Microsoft Sans Serif"/>
          <w:sz w:val="24"/>
          <w:szCs w:val="24"/>
        </w:rPr>
        <w:t xml:space="preserve"> folder</w:t>
      </w:r>
      <w:r w:rsidR="0089310D">
        <w:rPr>
          <w:rFonts w:ascii="Microsoft Sans Serif" w:eastAsia="Merriweather" w:hAnsi="Microsoft Sans Serif" w:cs="Microsoft Sans Serif"/>
          <w:sz w:val="24"/>
          <w:szCs w:val="24"/>
        </w:rPr>
        <w:t xml:space="preserve">, either </w:t>
      </w:r>
      <w:r w:rsidR="006C45FE">
        <w:rPr>
          <w:rFonts w:ascii="Microsoft Sans Serif" w:eastAsia="Merriweather" w:hAnsi="Microsoft Sans Serif" w:cs="Microsoft Sans Serif"/>
          <w:sz w:val="24"/>
          <w:szCs w:val="24"/>
        </w:rPr>
        <w:t xml:space="preserve">directly on </w:t>
      </w:r>
      <w:r w:rsidR="0089310D">
        <w:rPr>
          <w:rFonts w:ascii="Microsoft Sans Serif" w:eastAsia="Merriweather" w:hAnsi="Microsoft Sans Serif" w:cs="Microsoft Sans Serif"/>
          <w:sz w:val="24"/>
          <w:szCs w:val="24"/>
        </w:rPr>
        <w:t>the Raspberry Pi or on your computer and copy o</w:t>
      </w:r>
      <w:r w:rsidR="001833B4">
        <w:rPr>
          <w:rFonts w:ascii="Microsoft Sans Serif" w:eastAsia="Merriweather" w:hAnsi="Microsoft Sans Serif" w:cs="Microsoft Sans Serif"/>
          <w:sz w:val="24"/>
          <w:szCs w:val="24"/>
        </w:rPr>
        <w:t>ver to the Pi with a USB drive.</w:t>
      </w:r>
    </w:p>
    <w:p w:rsidR="001E6324" w:rsidRDefault="001E6324" w:rsidP="00155F9B">
      <w:pPr>
        <w:spacing w:line="331" w:lineRule="auto"/>
        <w:rPr>
          <w:rFonts w:ascii="Microsoft Sans Serif" w:eastAsia="Merriweather" w:hAnsi="Microsoft Sans Serif" w:cs="Microsoft Sans Serif"/>
          <w:sz w:val="24"/>
          <w:szCs w:val="24"/>
        </w:rPr>
      </w:pPr>
    </w:p>
    <w:p w:rsidR="001E6324" w:rsidRPr="003E4D78" w:rsidRDefault="001E6324" w:rsidP="00155F9B">
      <w:pPr>
        <w:spacing w:line="331" w:lineRule="auto"/>
        <w:rPr>
          <w:rFonts w:ascii="Microsoft Sans Serif" w:eastAsia="Merriweather" w:hAnsi="Microsoft Sans Serif" w:cs="Microsoft Sans Serif"/>
          <w:sz w:val="24"/>
          <w:szCs w:val="24"/>
        </w:rPr>
      </w:pPr>
      <w:r w:rsidRPr="003E4D78">
        <w:rPr>
          <w:rFonts w:ascii="Microsoft Sans Serif" w:eastAsia="Merriweather" w:hAnsi="Microsoft Sans Serif" w:cs="Microsoft Sans Serif"/>
          <w:sz w:val="24"/>
          <w:szCs w:val="24"/>
        </w:rPr>
        <w:t xml:space="preserve">Place the following files in the </w:t>
      </w:r>
      <w:r w:rsidRPr="003E4D78">
        <w:rPr>
          <w:rFonts w:ascii="Microsoft Sans Serif" w:eastAsia="Merriweather" w:hAnsi="Microsoft Sans Serif" w:cs="Microsoft Sans Serif"/>
          <w:b/>
          <w:sz w:val="24"/>
          <w:szCs w:val="24"/>
        </w:rPr>
        <w:t xml:space="preserve">/home/pi/ </w:t>
      </w:r>
      <w:r w:rsidRPr="003E4D78">
        <w:rPr>
          <w:rFonts w:ascii="Microsoft Sans Serif" w:eastAsia="Merriweather" w:hAnsi="Microsoft Sans Serif" w:cs="Microsoft Sans Serif"/>
          <w:sz w:val="24"/>
          <w:szCs w:val="24"/>
        </w:rPr>
        <w:t>directory on your Pi:</w:t>
      </w:r>
    </w:p>
    <w:p w:rsidR="00155F9B" w:rsidRPr="003E4D78" w:rsidRDefault="00426FF7" w:rsidP="00155F9B">
      <w:pPr>
        <w:spacing w:line="331" w:lineRule="auto"/>
        <w:rPr>
          <w:rFonts w:ascii="Microsoft Sans Serif" w:eastAsia="Merriweather" w:hAnsi="Microsoft Sans Serif" w:cs="Microsoft Sans Serif"/>
          <w:sz w:val="24"/>
          <w:szCs w:val="24"/>
        </w:rPr>
      </w:pPr>
      <w:r w:rsidRPr="003E4D78">
        <w:rPr>
          <w:rFonts w:ascii="Microsoft Sans Serif" w:eastAsia="Merriweather" w:hAnsi="Microsoft Sans Serif" w:cs="Microsoft Sans Serif"/>
          <w:sz w:val="24"/>
          <w:szCs w:val="24"/>
        </w:rPr>
        <w:tab/>
        <w:t>SCALP.sh, startSCALP.sh, unmountDrive.</w:t>
      </w:r>
      <w:r w:rsidR="001E6324" w:rsidRPr="003E4D78">
        <w:rPr>
          <w:rFonts w:ascii="Microsoft Sans Serif" w:eastAsia="Merriweather" w:hAnsi="Microsoft Sans Serif" w:cs="Microsoft Sans Serif"/>
          <w:sz w:val="24"/>
          <w:szCs w:val="24"/>
        </w:rPr>
        <w:t>sh, changeconfig.sh, config.txt</w:t>
      </w:r>
      <w:r w:rsidR="001833B4" w:rsidRPr="003E4D78">
        <w:rPr>
          <w:rFonts w:ascii="Microsoft Sans Serif" w:eastAsia="Merriweather" w:hAnsi="Microsoft Sans Serif" w:cs="Microsoft Sans Serif"/>
          <w:sz w:val="24"/>
          <w:szCs w:val="24"/>
        </w:rPr>
        <w:t xml:space="preserve"> </w:t>
      </w:r>
    </w:p>
    <w:p w:rsidR="00155F9B" w:rsidRPr="003E4D78" w:rsidRDefault="00155F9B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097665" w:rsidRPr="003E4D78" w:rsidRDefault="00097665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 w:rsidRPr="003E4D78">
        <w:rPr>
          <w:rFonts w:ascii="Microsoft Sans Serif" w:hAnsi="Microsoft Sans Serif" w:cs="Microsoft Sans Serif"/>
          <w:sz w:val="24"/>
          <w:szCs w:val="24"/>
        </w:rPr>
        <w:t xml:space="preserve">Place the following file in the </w:t>
      </w:r>
      <w:r w:rsidRPr="003E4D78">
        <w:rPr>
          <w:rFonts w:ascii="Microsoft Sans Serif" w:hAnsi="Microsoft Sans Serif" w:cs="Microsoft Sans Serif"/>
          <w:b/>
          <w:sz w:val="24"/>
          <w:szCs w:val="24"/>
        </w:rPr>
        <w:t>/home/pi/.config/</w:t>
      </w:r>
      <w:proofErr w:type="spellStart"/>
      <w:r w:rsidRPr="003E4D78">
        <w:rPr>
          <w:rFonts w:ascii="Microsoft Sans Serif" w:hAnsi="Microsoft Sans Serif" w:cs="Microsoft Sans Serif"/>
          <w:b/>
          <w:sz w:val="24"/>
          <w:szCs w:val="24"/>
        </w:rPr>
        <w:t>autostart</w:t>
      </w:r>
      <w:proofErr w:type="spellEnd"/>
      <w:r w:rsidRPr="003E4D78">
        <w:rPr>
          <w:rFonts w:ascii="Microsoft Sans Serif" w:hAnsi="Microsoft Sans Serif" w:cs="Microsoft Sans Serif"/>
          <w:b/>
          <w:sz w:val="24"/>
          <w:szCs w:val="24"/>
        </w:rPr>
        <w:t>/</w:t>
      </w:r>
      <w:r w:rsidRPr="003E4D78">
        <w:rPr>
          <w:rFonts w:ascii="Microsoft Sans Serif" w:hAnsi="Microsoft Sans Serif" w:cs="Microsoft Sans Serif"/>
          <w:sz w:val="24"/>
          <w:szCs w:val="24"/>
        </w:rPr>
        <w:t xml:space="preserve"> directory:</w:t>
      </w:r>
    </w:p>
    <w:p w:rsidR="00097665" w:rsidRPr="003E4D78" w:rsidRDefault="00097665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 w:rsidRPr="003E4D78"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 w:rsidRPr="003E4D78">
        <w:rPr>
          <w:rFonts w:ascii="Microsoft Sans Serif" w:hAnsi="Microsoft Sans Serif" w:cs="Microsoft Sans Serif"/>
          <w:sz w:val="24"/>
          <w:szCs w:val="24"/>
        </w:rPr>
        <w:t>enamel.desktop</w:t>
      </w:r>
      <w:proofErr w:type="spellEnd"/>
    </w:p>
    <w:p w:rsidR="00155F9B" w:rsidRPr="003E4D78" w:rsidRDefault="00155F9B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097665" w:rsidRPr="003E4D78" w:rsidRDefault="00097665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 w:rsidRPr="003E4D78">
        <w:rPr>
          <w:rFonts w:ascii="Microsoft Sans Serif" w:hAnsi="Microsoft Sans Serif" w:cs="Microsoft Sans Serif"/>
          <w:sz w:val="24"/>
          <w:szCs w:val="24"/>
        </w:rPr>
        <w:t xml:space="preserve">Place the following file in the </w:t>
      </w:r>
      <w:r w:rsidRPr="003E4D78">
        <w:rPr>
          <w:rFonts w:ascii="Microsoft Sans Serif" w:hAnsi="Microsoft Sans Serif" w:cs="Microsoft Sans Serif"/>
          <w:b/>
          <w:sz w:val="24"/>
          <w:szCs w:val="24"/>
        </w:rPr>
        <w:t>/etc/</w:t>
      </w:r>
      <w:proofErr w:type="spellStart"/>
      <w:r w:rsidRPr="003E4D78">
        <w:rPr>
          <w:rFonts w:ascii="Microsoft Sans Serif" w:hAnsi="Microsoft Sans Serif" w:cs="Microsoft Sans Serif"/>
          <w:b/>
          <w:sz w:val="24"/>
          <w:szCs w:val="24"/>
        </w:rPr>
        <w:t>udev</w:t>
      </w:r>
      <w:proofErr w:type="spellEnd"/>
      <w:r w:rsidRPr="003E4D78">
        <w:rPr>
          <w:rFonts w:ascii="Microsoft Sans Serif" w:hAnsi="Microsoft Sans Serif" w:cs="Microsoft Sans Serif"/>
          <w:b/>
          <w:sz w:val="24"/>
          <w:szCs w:val="24"/>
        </w:rPr>
        <w:t>/</w:t>
      </w:r>
      <w:proofErr w:type="spellStart"/>
      <w:proofErr w:type="gramStart"/>
      <w:r w:rsidRPr="003E4D78">
        <w:rPr>
          <w:rFonts w:ascii="Microsoft Sans Serif" w:hAnsi="Microsoft Sans Serif" w:cs="Microsoft Sans Serif"/>
          <w:b/>
          <w:sz w:val="24"/>
          <w:szCs w:val="24"/>
        </w:rPr>
        <w:t>rules.d</w:t>
      </w:r>
      <w:proofErr w:type="spellEnd"/>
      <w:proofErr w:type="gramEnd"/>
      <w:r w:rsidRPr="003E4D78">
        <w:rPr>
          <w:rFonts w:ascii="Microsoft Sans Serif" w:hAnsi="Microsoft Sans Serif" w:cs="Microsoft Sans Serif"/>
          <w:b/>
          <w:sz w:val="24"/>
          <w:szCs w:val="24"/>
        </w:rPr>
        <w:t>/</w:t>
      </w:r>
      <w:r w:rsidRPr="003E4D78">
        <w:rPr>
          <w:rFonts w:ascii="Microsoft Sans Serif" w:hAnsi="Microsoft Sans Serif" w:cs="Microsoft Sans Serif"/>
          <w:sz w:val="24"/>
          <w:szCs w:val="24"/>
        </w:rPr>
        <w:t xml:space="preserve"> directory:</w:t>
      </w:r>
    </w:p>
    <w:p w:rsidR="00097665" w:rsidRDefault="00097665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 w:rsidRPr="003E4D78"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 w:rsidRPr="003E4D78">
        <w:rPr>
          <w:rFonts w:ascii="Microsoft Sans Serif" w:hAnsi="Microsoft Sans Serif" w:cs="Microsoft Sans Serif"/>
          <w:sz w:val="24"/>
          <w:szCs w:val="24"/>
        </w:rPr>
        <w:t>enamel_usb_autostart.rules</w:t>
      </w:r>
      <w:proofErr w:type="spellEnd"/>
    </w:p>
    <w:p w:rsidR="00F34235" w:rsidRDefault="00F34235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F34235" w:rsidRDefault="00A10FDF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Run the following commands in </w:t>
      </w:r>
      <w:r w:rsidR="00F34235"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F34235">
        <w:rPr>
          <w:rFonts w:ascii="Microsoft Sans Serif" w:hAnsi="Microsoft Sans Serif" w:cs="Microsoft Sans Serif"/>
          <w:b/>
          <w:sz w:val="24"/>
          <w:szCs w:val="24"/>
        </w:rPr>
        <w:t xml:space="preserve">terminal </w:t>
      </w:r>
      <w:r w:rsidR="00F34235">
        <w:rPr>
          <w:rFonts w:ascii="Microsoft Sans Serif" w:hAnsi="Microsoft Sans Serif" w:cs="Microsoft Sans Serif"/>
          <w:sz w:val="24"/>
          <w:szCs w:val="24"/>
        </w:rPr>
        <w:t>application (built-in for Raspberry Pi)</w:t>
      </w:r>
      <w:r>
        <w:rPr>
          <w:rFonts w:ascii="Microsoft Sans Serif" w:hAnsi="Microsoft Sans Serif" w:cs="Microsoft Sans Serif"/>
          <w:sz w:val="24"/>
          <w:szCs w:val="24"/>
        </w:rPr>
        <w:t>:</w:t>
      </w:r>
    </w:p>
    <w:p w:rsidR="00BF75D3" w:rsidRDefault="00BF75D3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 w:rsidR="00153E07">
        <w:rPr>
          <w:rFonts w:ascii="Microsoft Sans Serif" w:hAnsi="Microsoft Sans Serif" w:cs="Microsoft Sans Serif"/>
          <w:sz w:val="24"/>
          <w:szCs w:val="24"/>
        </w:rPr>
        <w:t>sudo</w:t>
      </w:r>
      <w:proofErr w:type="spellEnd"/>
      <w:r w:rsidR="00153E07">
        <w:rPr>
          <w:rFonts w:ascii="Microsoft Sans Serif" w:hAnsi="Microsoft Sans Serif" w:cs="Microsoft Sans Serif"/>
          <w:sz w:val="24"/>
          <w:szCs w:val="24"/>
        </w:rPr>
        <w:t xml:space="preserve"> apt-get install oracle-java8-jdk</w:t>
      </w:r>
    </w:p>
    <w:p w:rsidR="0057215A" w:rsidRDefault="0057215A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sudo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apt-get install at</w:t>
      </w:r>
    </w:p>
    <w:p w:rsidR="0057215A" w:rsidRDefault="00D5440E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sudo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update</w:t>
      </w:r>
      <w:r w:rsidR="004A299E">
        <w:rPr>
          <w:rFonts w:ascii="Microsoft Sans Serif" w:hAnsi="Microsoft Sans Serif" w:cs="Microsoft Sans Serif"/>
          <w:sz w:val="24"/>
          <w:szCs w:val="24"/>
        </w:rPr>
        <w:t>-alternatives</w:t>
      </w:r>
    </w:p>
    <w:p w:rsidR="004A299E" w:rsidRDefault="004A299E" w:rsidP="00193C60">
      <w:pPr>
        <w:spacing w:line="331" w:lineRule="auto"/>
        <w:ind w:left="144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For this last command, </w:t>
      </w:r>
      <w:r w:rsidR="00193C60">
        <w:rPr>
          <w:rFonts w:ascii="Microsoft Sans Serif" w:hAnsi="Microsoft Sans Serif" w:cs="Microsoft Sans Serif"/>
          <w:sz w:val="24"/>
          <w:szCs w:val="24"/>
        </w:rPr>
        <w:t xml:space="preserve">select the appropriate java8 </w:t>
      </w:r>
      <w:proofErr w:type="spellStart"/>
      <w:r w:rsidR="00193C60">
        <w:rPr>
          <w:rFonts w:ascii="Microsoft Sans Serif" w:hAnsi="Microsoft Sans Serif" w:cs="Microsoft Sans Serif"/>
          <w:sz w:val="24"/>
          <w:szCs w:val="24"/>
        </w:rPr>
        <w:t>jdk</w:t>
      </w:r>
      <w:proofErr w:type="spellEnd"/>
      <w:r w:rsidR="00193C60">
        <w:rPr>
          <w:rFonts w:ascii="Microsoft Sans Serif" w:hAnsi="Microsoft Sans Serif" w:cs="Microsoft Sans Serif"/>
          <w:sz w:val="24"/>
          <w:szCs w:val="24"/>
        </w:rPr>
        <w:t xml:space="preserve"> you </w:t>
      </w:r>
      <w:r w:rsidR="00A22CBE">
        <w:rPr>
          <w:rFonts w:ascii="Microsoft Sans Serif" w:hAnsi="Microsoft Sans Serif" w:cs="Microsoft Sans Serif"/>
          <w:sz w:val="24"/>
          <w:szCs w:val="24"/>
        </w:rPr>
        <w:t xml:space="preserve">installed </w:t>
      </w:r>
      <w:r w:rsidR="00193C60">
        <w:rPr>
          <w:rFonts w:ascii="Microsoft Sans Serif" w:hAnsi="Microsoft Sans Serif" w:cs="Microsoft Sans Serif"/>
          <w:sz w:val="24"/>
          <w:szCs w:val="24"/>
        </w:rPr>
        <w:t xml:space="preserve">with the first command. </w:t>
      </w:r>
    </w:p>
    <w:p w:rsidR="00F9000D" w:rsidRDefault="00F9000D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E93BAA" w:rsidRDefault="00326BC4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Go to the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github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 xml:space="preserve"> link at (link) and download the files under Enamel</w:t>
      </w:r>
      <w:r w:rsidR="0079494F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="00710AD1">
        <w:rPr>
          <w:rFonts w:ascii="Microsoft Sans Serif" w:hAnsi="Microsoft Sans Serif" w:cs="Microsoft Sans Serif"/>
          <w:sz w:val="24"/>
          <w:szCs w:val="24"/>
        </w:rPr>
        <w:t xml:space="preserve">These files should be in a folder called Enamel; make sure </w:t>
      </w:r>
      <w:r w:rsidR="00710AD1" w:rsidRPr="00710AD1">
        <w:rPr>
          <w:rFonts w:ascii="Microsoft Sans Serif" w:hAnsi="Microsoft Sans Serif" w:cs="Microsoft Sans Serif"/>
          <w:b/>
          <w:sz w:val="24"/>
          <w:szCs w:val="24"/>
        </w:rPr>
        <w:t>Enamel.jar</w:t>
      </w:r>
      <w:r w:rsidR="00710AD1">
        <w:rPr>
          <w:rFonts w:ascii="Microsoft Sans Serif" w:hAnsi="Microsoft Sans Serif" w:cs="Microsoft Sans Serif"/>
          <w:sz w:val="24"/>
          <w:szCs w:val="24"/>
        </w:rPr>
        <w:t xml:space="preserve"> is in this folder, as well as </w:t>
      </w:r>
      <w:r w:rsidR="00E62FB9">
        <w:rPr>
          <w:rFonts w:ascii="Microsoft Sans Serif" w:hAnsi="Microsoft Sans Serif" w:cs="Microsoft Sans Serif"/>
          <w:sz w:val="24"/>
          <w:szCs w:val="24"/>
        </w:rPr>
        <w:t xml:space="preserve">the </w:t>
      </w:r>
      <w:proofErr w:type="spellStart"/>
      <w:r w:rsidR="00E93BAA">
        <w:rPr>
          <w:rFonts w:ascii="Microsoft Sans Serif" w:hAnsi="Microsoft Sans Serif" w:cs="Microsoft Sans Serif"/>
          <w:b/>
          <w:sz w:val="24"/>
          <w:szCs w:val="24"/>
        </w:rPr>
        <w:t>FactoryScenarios</w:t>
      </w:r>
      <w:proofErr w:type="spellEnd"/>
      <w:r w:rsidR="00E93BAA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="00E93BAA">
        <w:rPr>
          <w:rFonts w:ascii="Microsoft Sans Serif" w:hAnsi="Microsoft Sans Serif" w:cs="Microsoft Sans Serif"/>
          <w:sz w:val="24"/>
          <w:szCs w:val="24"/>
        </w:rPr>
        <w:t xml:space="preserve">and </w:t>
      </w:r>
      <w:proofErr w:type="spellStart"/>
      <w:r w:rsidR="00E93BAA">
        <w:rPr>
          <w:rFonts w:ascii="Microsoft Sans Serif" w:hAnsi="Microsoft Sans Serif" w:cs="Microsoft Sans Serif"/>
          <w:b/>
          <w:sz w:val="24"/>
          <w:szCs w:val="24"/>
        </w:rPr>
        <w:t>USBBuffer</w:t>
      </w:r>
      <w:proofErr w:type="spellEnd"/>
      <w:r w:rsidR="00E93BAA">
        <w:rPr>
          <w:rFonts w:ascii="Microsoft Sans Serif" w:hAnsi="Microsoft Sans Serif" w:cs="Microsoft Sans Serif"/>
          <w:sz w:val="24"/>
          <w:szCs w:val="24"/>
        </w:rPr>
        <w:t xml:space="preserve"> directories. Your folder structure should look like this:</w:t>
      </w:r>
    </w:p>
    <w:p w:rsidR="00E93BAA" w:rsidRDefault="00E93BAA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E93BAA" w:rsidRDefault="00E93BAA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/home/pi/Enamel/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FactoryScenarios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/</w:t>
      </w:r>
    </w:p>
    <w:p w:rsidR="00E93BAA" w:rsidRDefault="00E93BAA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>/home/pi/Enamel/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>
        <w:rPr>
          <w:rFonts w:ascii="Microsoft Sans Serif" w:hAnsi="Microsoft Sans Serif" w:cs="Microsoft Sans Serif"/>
          <w:sz w:val="24"/>
          <w:szCs w:val="24"/>
        </w:rPr>
        <w:t>/</w:t>
      </w:r>
    </w:p>
    <w:p w:rsidR="00E93BAA" w:rsidRDefault="00E93BAA" w:rsidP="00E93BAA">
      <w:pPr>
        <w:spacing w:line="331" w:lineRule="auto"/>
        <w:ind w:firstLine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/home/pi/Enamel/</w:t>
      </w:r>
      <w:proofErr w:type="spellStart"/>
      <w:r w:rsidR="00887B8D">
        <w:rPr>
          <w:rFonts w:ascii="Microsoft Sans Serif" w:hAnsi="Microsoft Sans Serif" w:cs="Microsoft Sans Serif"/>
          <w:sz w:val="24"/>
          <w:szCs w:val="24"/>
        </w:rPr>
        <w:t>mbrola</w:t>
      </w:r>
      <w:proofErr w:type="spellEnd"/>
      <w:r w:rsidR="00887B8D">
        <w:rPr>
          <w:rFonts w:ascii="Microsoft Sans Serif" w:hAnsi="Microsoft Sans Serif" w:cs="Microsoft Sans Serif"/>
          <w:sz w:val="24"/>
          <w:szCs w:val="24"/>
        </w:rPr>
        <w:t>/</w:t>
      </w:r>
    </w:p>
    <w:p w:rsidR="001D07E0" w:rsidRDefault="000D1EC8" w:rsidP="000D1EC8">
      <w:pPr>
        <w:spacing w:line="331" w:lineRule="auto"/>
        <w:ind w:firstLine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/home/pi/Enamel/Enamel.jar</w:t>
      </w:r>
    </w:p>
    <w:p w:rsidR="00451549" w:rsidRDefault="00451549" w:rsidP="008315CA">
      <w:pPr>
        <w:spacing w:line="331" w:lineRule="auto"/>
        <w:ind w:firstLine="72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and </w:t>
      </w:r>
      <w:r w:rsidR="003D3E9B">
        <w:rPr>
          <w:rFonts w:ascii="Microsoft Sans Serif" w:hAnsi="Microsoft Sans Serif" w:cs="Microsoft Sans Serif"/>
          <w:sz w:val="24"/>
          <w:szCs w:val="24"/>
        </w:rPr>
        <w:t>all th</w:t>
      </w:r>
      <w:r w:rsidR="001D07E0">
        <w:rPr>
          <w:rFonts w:ascii="Microsoft Sans Serif" w:hAnsi="Microsoft Sans Serif" w:cs="Microsoft Sans Serif"/>
          <w:sz w:val="24"/>
          <w:szCs w:val="24"/>
        </w:rPr>
        <w:t xml:space="preserve">e other relevant .jar libraries, placed in </w:t>
      </w:r>
      <w:r w:rsidR="001D07E0">
        <w:rPr>
          <w:rFonts w:ascii="Microsoft Sans Serif" w:hAnsi="Microsoft Sans Serif" w:cs="Microsoft Sans Serif"/>
          <w:sz w:val="24"/>
          <w:szCs w:val="24"/>
        </w:rPr>
        <w:t>/home/pi/Enamel/</w:t>
      </w:r>
      <w:r w:rsidR="001D07E0">
        <w:rPr>
          <w:rFonts w:ascii="Microsoft Sans Serif" w:hAnsi="Microsoft Sans Serif" w:cs="Microsoft Sans Serif"/>
          <w:sz w:val="24"/>
          <w:szCs w:val="24"/>
        </w:rPr>
        <w:t>.</w:t>
      </w:r>
    </w:p>
    <w:p w:rsidR="00E93BAA" w:rsidRDefault="00E93BAA" w:rsidP="00155F9B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FB3D64" w:rsidRDefault="00C67C52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Once everything is set up, reboot your device</w:t>
      </w:r>
      <w:r w:rsidR="00F7556E">
        <w:rPr>
          <w:rFonts w:ascii="Microsoft Sans Serif" w:hAnsi="Microsoft Sans Serif" w:cs="Microsoft Sans Serif"/>
          <w:sz w:val="24"/>
          <w:szCs w:val="24"/>
        </w:rPr>
        <w:t>,</w:t>
      </w:r>
      <w:r>
        <w:rPr>
          <w:rFonts w:ascii="Microsoft Sans Serif" w:hAnsi="Microsoft Sans Serif" w:cs="Microsoft Sans Serif"/>
          <w:sz w:val="24"/>
          <w:szCs w:val="24"/>
        </w:rPr>
        <w:t xml:space="preserve"> and it will now be ready for SCALP!</w:t>
      </w:r>
    </w:p>
    <w:p w:rsidR="002E2D7E" w:rsidRDefault="002E2D7E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457358" w:rsidRDefault="00457358" w:rsidP="00457358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lastRenderedPageBreak/>
        <w:t>2</w:t>
      </w: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.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 w:rsidR="009E4123">
        <w:rPr>
          <w:rFonts w:ascii="Microsoft Sans Serif" w:eastAsia="Merriweather" w:hAnsi="Microsoft Sans Serif" w:cs="Microsoft Sans Serif"/>
          <w:sz w:val="28"/>
          <w:szCs w:val="28"/>
          <w:u w:val="single"/>
        </w:rPr>
        <w:t>SCALP Program</w:t>
      </w:r>
      <w:r w:rsidR="00BC6D03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 w:rsidR="00222F11">
        <w:rPr>
          <w:rFonts w:ascii="Microsoft Sans Serif" w:eastAsia="Merriweather" w:hAnsi="Microsoft Sans Serif" w:cs="Microsoft Sans Serif"/>
          <w:sz w:val="28"/>
          <w:szCs w:val="28"/>
          <w:u w:val="single"/>
        </w:rPr>
        <w:t>Functions</w:t>
      </w:r>
    </w:p>
    <w:p w:rsidR="00E04A10" w:rsidRDefault="00E04A10" w:rsidP="00457358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</w:p>
    <w:p w:rsidR="00CC1D01" w:rsidRDefault="00CC1D01" w:rsidP="00CC1D01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2.</w:t>
      </w: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1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Starting SCALP</w:t>
      </w:r>
    </w:p>
    <w:p w:rsidR="00840283" w:rsidRDefault="00966185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840283">
        <w:rPr>
          <w:rFonts w:ascii="Microsoft Sans Serif" w:hAnsi="Microsoft Sans Serif" w:cs="Microsoft Sans Serif"/>
          <w:sz w:val="24"/>
          <w:szCs w:val="24"/>
        </w:rPr>
        <w:t>The SCALP Java program is started in two ways:</w:t>
      </w:r>
    </w:p>
    <w:p w:rsidR="00217E0B" w:rsidRDefault="00217E0B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On device boot</w:t>
      </w:r>
    </w:p>
    <w:p w:rsidR="00217E0B" w:rsidRDefault="00217E0B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ab/>
        <w:t>On insertion of USB flash drive</w:t>
      </w:r>
    </w:p>
    <w:p w:rsidR="00FB3D64" w:rsidRDefault="00235FDE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an instance of SCALP is already running, another start of SCALP will shut down the previous instance. For example, if you were in the middle of a scenario and you decide </w:t>
      </w:r>
      <w:r w:rsidR="008E5DC4">
        <w:rPr>
          <w:rFonts w:ascii="Microsoft Sans Serif" w:hAnsi="Microsoft Sans Serif" w:cs="Microsoft Sans Serif"/>
          <w:sz w:val="24"/>
          <w:szCs w:val="24"/>
        </w:rPr>
        <w:t xml:space="preserve">you want </w:t>
      </w:r>
      <w:r>
        <w:rPr>
          <w:rFonts w:ascii="Microsoft Sans Serif" w:hAnsi="Microsoft Sans Serif" w:cs="Microsoft Sans Serif"/>
          <w:sz w:val="24"/>
          <w:szCs w:val="24"/>
        </w:rPr>
        <w:t xml:space="preserve">to play another file stored on a flash drive, </w:t>
      </w:r>
      <w:r w:rsidR="008E5DC4" w:rsidRPr="008A3B15">
        <w:rPr>
          <w:rFonts w:ascii="Microsoft Sans Serif" w:hAnsi="Microsoft Sans Serif" w:cs="Microsoft Sans Serif"/>
          <w:i/>
          <w:sz w:val="24"/>
          <w:szCs w:val="24"/>
        </w:rPr>
        <w:t>simply inserting that flash drive will restart SCALP automatically</w:t>
      </w:r>
      <w:r w:rsidR="008E5DC4">
        <w:rPr>
          <w:rFonts w:ascii="Microsoft Sans Serif" w:hAnsi="Microsoft Sans Serif" w:cs="Microsoft Sans Serif"/>
          <w:sz w:val="24"/>
          <w:szCs w:val="24"/>
        </w:rPr>
        <w:t>, allowing you to select the scenario file in the flash drive.</w:t>
      </w:r>
    </w:p>
    <w:p w:rsidR="008E5DC4" w:rsidRDefault="008E5DC4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C56F5A" w:rsidRDefault="00AA013F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Note that </w:t>
      </w:r>
      <w:r w:rsidR="00FA271B">
        <w:rPr>
          <w:rFonts w:ascii="Microsoft Sans Serif" w:hAnsi="Microsoft Sans Serif" w:cs="Microsoft Sans Serif"/>
          <w:sz w:val="24"/>
          <w:szCs w:val="24"/>
        </w:rPr>
        <w:t xml:space="preserve">a blank Java program will open, a window with no components inside. This is normal; this is to allow </w:t>
      </w:r>
      <w:r w:rsidR="00E21C81">
        <w:rPr>
          <w:rFonts w:ascii="Microsoft Sans Serif" w:hAnsi="Microsoft Sans Serif" w:cs="Microsoft Sans Serif"/>
          <w:sz w:val="24"/>
          <w:szCs w:val="24"/>
        </w:rPr>
        <w:t xml:space="preserve">the program to listen to keyboard </w:t>
      </w:r>
      <w:r w:rsidR="008F0439">
        <w:rPr>
          <w:rFonts w:ascii="Microsoft Sans Serif" w:hAnsi="Microsoft Sans Serif" w:cs="Microsoft Sans Serif"/>
          <w:sz w:val="24"/>
          <w:szCs w:val="24"/>
        </w:rPr>
        <w:t xml:space="preserve">key presses. </w:t>
      </w:r>
      <w:r w:rsidR="00FF4398">
        <w:rPr>
          <w:rFonts w:ascii="Microsoft Sans Serif" w:hAnsi="Microsoft Sans Serif" w:cs="Microsoft Sans Serif"/>
          <w:sz w:val="24"/>
          <w:szCs w:val="24"/>
        </w:rPr>
        <w:t>As such, the Java window must be in focus for the keyboard keys to work</w:t>
      </w:r>
      <w:r w:rsidR="00236F71">
        <w:rPr>
          <w:rFonts w:ascii="Microsoft Sans Serif" w:hAnsi="Microsoft Sans Serif" w:cs="Microsoft Sans Serif"/>
          <w:sz w:val="24"/>
          <w:szCs w:val="24"/>
        </w:rPr>
        <w:t>. This is done by default, but if you switch focus to another window, just note that it will not work.</w:t>
      </w:r>
    </w:p>
    <w:p w:rsidR="00AA013F" w:rsidRDefault="00AA013F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A56FB8" w:rsidRDefault="00A56FB8" w:rsidP="00A56FB8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2.</w:t>
      </w: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2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 w:rsidR="0060697D">
        <w:rPr>
          <w:rFonts w:ascii="Microsoft Sans Serif" w:eastAsia="Merriweather" w:hAnsi="Microsoft Sans Serif" w:cs="Microsoft Sans Serif"/>
          <w:sz w:val="28"/>
          <w:szCs w:val="28"/>
          <w:u w:val="single"/>
        </w:rPr>
        <w:t>Entering I</w:t>
      </w:r>
      <w:r w:rsidR="0037407B">
        <w:rPr>
          <w:rFonts w:ascii="Microsoft Sans Serif" w:eastAsia="Merriweather" w:hAnsi="Microsoft Sans Serif" w:cs="Microsoft Sans Serif"/>
          <w:sz w:val="28"/>
          <w:szCs w:val="28"/>
          <w:u w:val="single"/>
        </w:rPr>
        <w:t>nput</w:t>
      </w:r>
    </w:p>
    <w:p w:rsidR="00D17322" w:rsidRDefault="007A6301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  <w:t xml:space="preserve">If you are using SCALP on </w:t>
      </w:r>
      <w:r w:rsidR="00D253BC">
        <w:rPr>
          <w:rFonts w:ascii="Microsoft Sans Serif" w:hAnsi="Microsoft Sans Serif" w:cs="Microsoft Sans Serif"/>
          <w:sz w:val="24"/>
          <w:szCs w:val="24"/>
        </w:rPr>
        <w:t>the ENAMEL device</w:t>
      </w:r>
      <w:r>
        <w:rPr>
          <w:rFonts w:ascii="Microsoft Sans Serif" w:hAnsi="Microsoft Sans Serif" w:cs="Microsoft Sans Serif"/>
          <w:sz w:val="24"/>
          <w:szCs w:val="24"/>
        </w:rPr>
        <w:t xml:space="preserve">, </w:t>
      </w:r>
      <w:r w:rsidR="003379CD">
        <w:rPr>
          <w:rFonts w:ascii="Microsoft Sans Serif" w:hAnsi="Microsoft Sans Serif" w:cs="Microsoft Sans Serif"/>
          <w:sz w:val="24"/>
          <w:szCs w:val="24"/>
        </w:rPr>
        <w:t xml:space="preserve">the program will recognize it and allow you to use the physical </w:t>
      </w:r>
      <w:r w:rsidR="009A35ED">
        <w:rPr>
          <w:rFonts w:ascii="Microsoft Sans Serif" w:hAnsi="Microsoft Sans Serif" w:cs="Microsoft Sans Serif"/>
          <w:sz w:val="24"/>
          <w:szCs w:val="24"/>
        </w:rPr>
        <w:t xml:space="preserve">buttons on your device. </w:t>
      </w:r>
      <w:r w:rsidR="00F15799">
        <w:rPr>
          <w:rFonts w:ascii="Microsoft Sans Serif" w:hAnsi="Microsoft Sans Serif" w:cs="Microsoft Sans Serif"/>
          <w:sz w:val="24"/>
          <w:szCs w:val="24"/>
        </w:rPr>
        <w:t>Otherwise, the keyboard row’</w:t>
      </w:r>
      <w:r w:rsidR="00AD28ED">
        <w:rPr>
          <w:rFonts w:ascii="Microsoft Sans Serif" w:hAnsi="Microsoft Sans Serif" w:cs="Microsoft Sans Serif"/>
          <w:sz w:val="24"/>
          <w:szCs w:val="24"/>
        </w:rPr>
        <w:t xml:space="preserve">s keys can be used instead, </w:t>
      </w:r>
      <w:r w:rsidR="007332B6">
        <w:rPr>
          <w:rFonts w:ascii="Microsoft Sans Serif" w:hAnsi="Microsoft Sans Serif" w:cs="Microsoft Sans Serif"/>
          <w:sz w:val="24"/>
          <w:szCs w:val="24"/>
        </w:rPr>
        <w:t xml:space="preserve">which again will need </w:t>
      </w:r>
      <w:r w:rsidR="00AD28ED">
        <w:rPr>
          <w:rFonts w:ascii="Microsoft Sans Serif" w:hAnsi="Microsoft Sans Serif" w:cs="Microsoft Sans Serif"/>
          <w:sz w:val="24"/>
          <w:szCs w:val="24"/>
        </w:rPr>
        <w:t>the blank Java pr</w:t>
      </w:r>
      <w:r w:rsidR="001817A4">
        <w:rPr>
          <w:rFonts w:ascii="Microsoft Sans Serif" w:hAnsi="Microsoft Sans Serif" w:cs="Microsoft Sans Serif"/>
          <w:sz w:val="24"/>
          <w:szCs w:val="24"/>
        </w:rPr>
        <w:t xml:space="preserve">ogram window open and in focus. </w:t>
      </w:r>
      <w:r w:rsidR="00987BA8">
        <w:rPr>
          <w:rFonts w:ascii="Microsoft Sans Serif" w:hAnsi="Microsoft Sans Serif" w:cs="Microsoft Sans Serif"/>
          <w:sz w:val="24"/>
          <w:szCs w:val="24"/>
        </w:rPr>
        <w:t xml:space="preserve">The program speaks out loud </w:t>
      </w:r>
      <w:r w:rsidR="00291568">
        <w:rPr>
          <w:rFonts w:ascii="Microsoft Sans Serif" w:hAnsi="Microsoft Sans Serif" w:cs="Microsoft Sans Serif"/>
          <w:sz w:val="24"/>
          <w:szCs w:val="24"/>
        </w:rPr>
        <w:t xml:space="preserve">the instructions. </w:t>
      </w:r>
      <w:r w:rsidR="00AE28B0">
        <w:rPr>
          <w:rFonts w:ascii="Microsoft Sans Serif" w:hAnsi="Microsoft Sans Serif" w:cs="Microsoft Sans Serif"/>
          <w:sz w:val="24"/>
          <w:szCs w:val="24"/>
        </w:rPr>
        <w:t xml:space="preserve">Depending on the current menu, </w:t>
      </w:r>
      <w:r w:rsidR="005D2EDB">
        <w:rPr>
          <w:rFonts w:ascii="Microsoft Sans Serif" w:hAnsi="Microsoft Sans Serif" w:cs="Microsoft Sans Serif"/>
          <w:sz w:val="24"/>
          <w:szCs w:val="24"/>
        </w:rPr>
        <w:t>the buttons will behave differently</w:t>
      </w:r>
      <w:r w:rsidR="008A796D">
        <w:rPr>
          <w:rFonts w:ascii="Microsoft Sans Serif" w:hAnsi="Microsoft Sans Serif" w:cs="Microsoft Sans Serif"/>
          <w:sz w:val="24"/>
          <w:szCs w:val="24"/>
        </w:rPr>
        <w:t xml:space="preserve">. </w:t>
      </w:r>
    </w:p>
    <w:p w:rsidR="00377B3C" w:rsidRDefault="00377B3C" w:rsidP="00FB3D64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1601AB" w:rsidRDefault="00377B3C" w:rsidP="00377B3C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2.</w:t>
      </w:r>
      <w:r w:rsidR="00E26C4B">
        <w:rPr>
          <w:rFonts w:ascii="Microsoft Sans Serif" w:eastAsia="Merriweather" w:hAnsi="Microsoft Sans Serif" w:cs="Microsoft Sans Serif"/>
          <w:sz w:val="28"/>
          <w:szCs w:val="28"/>
          <w:u w:val="single"/>
        </w:rPr>
        <w:t>3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 w:rsidR="001601AB">
        <w:rPr>
          <w:rFonts w:ascii="Microsoft Sans Serif" w:eastAsia="Merriweather" w:hAnsi="Microsoft Sans Serif" w:cs="Microsoft Sans Serif"/>
          <w:sz w:val="28"/>
          <w:szCs w:val="28"/>
          <w:u w:val="single"/>
        </w:rPr>
        <w:t>The different modes of SCALP</w:t>
      </w:r>
    </w:p>
    <w:p w:rsidR="00360E83" w:rsidRDefault="00FB74DA" w:rsidP="00377B3C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eastAsia="Merriweather" w:hAnsi="Microsoft Sans Serif" w:cs="Microsoft Sans Serif"/>
          <w:sz w:val="28"/>
          <w:szCs w:val="28"/>
        </w:rPr>
        <w:tab/>
      </w:r>
      <w:r>
        <w:rPr>
          <w:rFonts w:ascii="Microsoft Sans Serif" w:hAnsi="Microsoft Sans Serif" w:cs="Microsoft Sans Serif"/>
          <w:sz w:val="24"/>
          <w:szCs w:val="24"/>
        </w:rPr>
        <w:t xml:space="preserve">SCALP </w:t>
      </w:r>
      <w:r w:rsidR="003379E3">
        <w:rPr>
          <w:rFonts w:ascii="Microsoft Sans Serif" w:hAnsi="Microsoft Sans Serif" w:cs="Microsoft Sans Serif"/>
          <w:sz w:val="24"/>
          <w:szCs w:val="24"/>
        </w:rPr>
        <w:t>has several modes</w:t>
      </w:r>
      <w:r w:rsidR="00B16415">
        <w:rPr>
          <w:rFonts w:ascii="Microsoft Sans Serif" w:hAnsi="Microsoft Sans Serif" w:cs="Microsoft Sans Serif"/>
          <w:sz w:val="24"/>
          <w:szCs w:val="24"/>
        </w:rPr>
        <w:t>, which depend on the current state of the system</w:t>
      </w:r>
      <w:r w:rsidR="00AD36F8">
        <w:rPr>
          <w:rFonts w:ascii="Microsoft Sans Serif" w:hAnsi="Microsoft Sans Serif" w:cs="Microsoft Sans Serif"/>
          <w:sz w:val="24"/>
          <w:szCs w:val="24"/>
        </w:rPr>
        <w:t xml:space="preserve">, as well as the </w:t>
      </w:r>
      <w:r w:rsidR="00402EB4">
        <w:rPr>
          <w:rFonts w:ascii="Microsoft Sans Serif" w:hAnsi="Microsoft Sans Serif" w:cs="Microsoft Sans Serif"/>
          <w:sz w:val="24"/>
          <w:szCs w:val="24"/>
        </w:rPr>
        <w:t xml:space="preserve">current settings (see 2.4). </w:t>
      </w:r>
      <w:r w:rsidR="006D5660"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6D5660">
        <w:rPr>
          <w:rFonts w:ascii="Microsoft Sans Serif" w:hAnsi="Microsoft Sans Serif" w:cs="Microsoft Sans Serif"/>
          <w:i/>
          <w:sz w:val="24"/>
          <w:szCs w:val="24"/>
        </w:rPr>
        <w:t xml:space="preserve">default behaviour </w:t>
      </w:r>
      <w:r w:rsidR="007339E4">
        <w:rPr>
          <w:rFonts w:ascii="Microsoft Sans Serif" w:hAnsi="Microsoft Sans Serif" w:cs="Microsoft Sans Serif"/>
          <w:sz w:val="24"/>
          <w:szCs w:val="24"/>
        </w:rPr>
        <w:t>is as follows:</w:t>
      </w:r>
    </w:p>
    <w:p w:rsidR="00DA7770" w:rsidRDefault="00DA7770" w:rsidP="00DA7770">
      <w:pPr>
        <w:pStyle w:val="ListParagraph"/>
        <w:spacing w:line="331" w:lineRule="auto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8078EF" w:rsidRPr="00DA7770" w:rsidRDefault="00360E83" w:rsidP="00DA7770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 w:rsidRPr="00AC6DD5">
        <w:rPr>
          <w:rFonts w:ascii="Microsoft Sans Serif" w:hAnsi="Microsoft Sans Serif" w:cs="Microsoft Sans Serif"/>
          <w:b/>
          <w:sz w:val="24"/>
          <w:szCs w:val="24"/>
        </w:rPr>
        <w:t xml:space="preserve">If there </w:t>
      </w:r>
      <w:proofErr w:type="gramStart"/>
      <w:r w:rsidRPr="00AC6DD5">
        <w:rPr>
          <w:rFonts w:ascii="Microsoft Sans Serif" w:hAnsi="Microsoft Sans Serif" w:cs="Microsoft Sans Serif"/>
          <w:b/>
          <w:sz w:val="24"/>
          <w:szCs w:val="24"/>
        </w:rPr>
        <w:t>is</w:t>
      </w:r>
      <w:proofErr w:type="gramEnd"/>
      <w:r w:rsidRPr="00AC6DD5">
        <w:rPr>
          <w:rFonts w:ascii="Microsoft Sans Serif" w:hAnsi="Microsoft Sans Serif" w:cs="Microsoft Sans Serif"/>
          <w:b/>
          <w:sz w:val="24"/>
          <w:szCs w:val="24"/>
        </w:rPr>
        <w:t xml:space="preserve"> </w:t>
      </w:r>
      <w:r w:rsidRPr="00CF4064">
        <w:rPr>
          <w:rFonts w:ascii="Microsoft Sans Serif" w:hAnsi="Microsoft Sans Serif" w:cs="Microsoft Sans Serif"/>
          <w:b/>
          <w:sz w:val="24"/>
          <w:szCs w:val="24"/>
          <w:u w:val="single"/>
        </w:rPr>
        <w:t>no</w:t>
      </w:r>
      <w:r w:rsidRPr="00AC6DD5">
        <w:rPr>
          <w:rFonts w:ascii="Microsoft Sans Serif" w:hAnsi="Microsoft Sans Serif" w:cs="Microsoft Sans Serif"/>
          <w:b/>
          <w:sz w:val="24"/>
          <w:szCs w:val="24"/>
        </w:rPr>
        <w:t xml:space="preserve"> USB flash drives inserted,</w:t>
      </w:r>
      <w:r w:rsidRPr="00DA7770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E46AFB" w:rsidRPr="00DA7770">
        <w:rPr>
          <w:rFonts w:ascii="Microsoft Sans Serif" w:hAnsi="Microsoft Sans Serif" w:cs="Microsoft Sans Serif"/>
          <w:sz w:val="24"/>
          <w:szCs w:val="24"/>
        </w:rPr>
        <w:t xml:space="preserve">SCALP will only look at files on the device. The files it looks for are in two directories: </w:t>
      </w:r>
      <w:proofErr w:type="spellStart"/>
      <w:r w:rsidR="008078EF" w:rsidRPr="00DA7770">
        <w:rPr>
          <w:rFonts w:ascii="Microsoft Sans Serif" w:hAnsi="Microsoft Sans Serif" w:cs="Microsoft Sans Serif"/>
          <w:sz w:val="24"/>
          <w:szCs w:val="24"/>
        </w:rPr>
        <w:t>FactoryScenarios</w:t>
      </w:r>
      <w:proofErr w:type="spellEnd"/>
      <w:r w:rsidR="008078EF" w:rsidRPr="00DA7770">
        <w:rPr>
          <w:rFonts w:ascii="Microsoft Sans Serif" w:hAnsi="Microsoft Sans Serif" w:cs="Microsoft Sans Serif"/>
          <w:sz w:val="24"/>
          <w:szCs w:val="24"/>
        </w:rPr>
        <w:t xml:space="preserve"> and </w:t>
      </w:r>
      <w:proofErr w:type="spellStart"/>
      <w:r w:rsidR="008078EF" w:rsidRPr="00DA7770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8078EF" w:rsidRPr="00DA7770">
        <w:rPr>
          <w:rFonts w:ascii="Microsoft Sans Serif" w:hAnsi="Microsoft Sans Serif" w:cs="Microsoft Sans Serif"/>
          <w:sz w:val="24"/>
          <w:szCs w:val="24"/>
        </w:rPr>
        <w:t>.</w:t>
      </w:r>
    </w:p>
    <w:p w:rsidR="00540111" w:rsidRDefault="00DA7770" w:rsidP="00B81D5C">
      <w:pPr>
        <w:pStyle w:val="ListParagraph"/>
        <w:numPr>
          <w:ilvl w:val="1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there are no files </w:t>
      </w:r>
      <w:r w:rsidR="00757718">
        <w:rPr>
          <w:rFonts w:ascii="Microsoft Sans Serif" w:hAnsi="Microsoft Sans Serif" w:cs="Microsoft Sans Serif"/>
          <w:sz w:val="24"/>
          <w:szCs w:val="24"/>
        </w:rPr>
        <w:t>in</w:t>
      </w:r>
      <w:r>
        <w:rPr>
          <w:rFonts w:ascii="Microsoft Sans Serif" w:hAnsi="Microsoft Sans Serif" w:cs="Microsoft Sans Serif"/>
          <w:sz w:val="24"/>
          <w:szCs w:val="24"/>
        </w:rPr>
        <w:t xml:space="preserve"> t</w:t>
      </w:r>
      <w:r w:rsidR="00520715">
        <w:rPr>
          <w:rFonts w:ascii="Microsoft Sans Serif" w:hAnsi="Microsoft Sans Serif" w:cs="Microsoft Sans Serif"/>
          <w:sz w:val="24"/>
          <w:szCs w:val="24"/>
        </w:rPr>
        <w:t xml:space="preserve">he </w:t>
      </w:r>
      <w:proofErr w:type="spellStart"/>
      <w:r w:rsidR="00520715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D6529B">
        <w:rPr>
          <w:rFonts w:ascii="Microsoft Sans Serif" w:hAnsi="Microsoft Sans Serif" w:cs="Microsoft Sans Serif"/>
          <w:sz w:val="24"/>
          <w:szCs w:val="24"/>
        </w:rPr>
        <w:t xml:space="preserve"> directory</w:t>
      </w:r>
      <w:r w:rsidR="00520715">
        <w:rPr>
          <w:rFonts w:ascii="Microsoft Sans Serif" w:hAnsi="Microsoft Sans Serif" w:cs="Microsoft Sans Serif"/>
          <w:sz w:val="24"/>
          <w:szCs w:val="24"/>
        </w:rPr>
        <w:t>, SCALP will ignore the “</w:t>
      </w:r>
      <w:proofErr w:type="gramStart"/>
      <w:r w:rsidR="00520715">
        <w:rPr>
          <w:rFonts w:ascii="Microsoft Sans Serif" w:hAnsi="Microsoft Sans Serif" w:cs="Microsoft Sans Serif"/>
          <w:sz w:val="24"/>
          <w:szCs w:val="24"/>
        </w:rPr>
        <w:t>high level</w:t>
      </w:r>
      <w:proofErr w:type="gramEnd"/>
      <w:r w:rsidR="00520715">
        <w:rPr>
          <w:rFonts w:ascii="Microsoft Sans Serif" w:hAnsi="Microsoft Sans Serif" w:cs="Microsoft Sans Serif"/>
          <w:sz w:val="24"/>
          <w:szCs w:val="24"/>
        </w:rPr>
        <w:t xml:space="preserve"> selector” </w:t>
      </w:r>
      <w:r w:rsidR="00DC0BDD">
        <w:rPr>
          <w:rFonts w:ascii="Microsoft Sans Serif" w:hAnsi="Microsoft Sans Serif" w:cs="Microsoft Sans Serif"/>
          <w:sz w:val="24"/>
          <w:szCs w:val="24"/>
        </w:rPr>
        <w:t xml:space="preserve">and simply begin the program with the </w:t>
      </w:r>
      <w:proofErr w:type="spellStart"/>
      <w:r w:rsidR="00DC0BDD">
        <w:rPr>
          <w:rFonts w:ascii="Microsoft Sans Serif" w:hAnsi="Microsoft Sans Serif" w:cs="Microsoft Sans Serif"/>
          <w:sz w:val="24"/>
          <w:szCs w:val="24"/>
        </w:rPr>
        <w:t>FactoryScenarios</w:t>
      </w:r>
      <w:proofErr w:type="spellEnd"/>
      <w:r w:rsidR="00540111">
        <w:rPr>
          <w:rFonts w:ascii="Microsoft Sans Serif" w:hAnsi="Microsoft Sans Serif" w:cs="Microsoft Sans Serif"/>
          <w:sz w:val="24"/>
          <w:szCs w:val="24"/>
        </w:rPr>
        <w:t xml:space="preserve"> directory</w:t>
      </w:r>
      <w:r w:rsidR="001F055B">
        <w:rPr>
          <w:rFonts w:ascii="Microsoft Sans Serif" w:hAnsi="Microsoft Sans Serif" w:cs="Microsoft Sans Serif"/>
          <w:sz w:val="24"/>
          <w:szCs w:val="24"/>
        </w:rPr>
        <w:t>.</w:t>
      </w:r>
      <w:r w:rsidR="003F1AF9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540111">
        <w:rPr>
          <w:rFonts w:ascii="Microsoft Sans Serif" w:hAnsi="Microsoft Sans Serif" w:cs="Microsoft Sans Serif"/>
          <w:sz w:val="24"/>
          <w:szCs w:val="24"/>
        </w:rPr>
        <w:t xml:space="preserve">This directory contains scenario files that </w:t>
      </w:r>
      <w:r w:rsidR="00540111">
        <w:rPr>
          <w:rFonts w:ascii="Microsoft Sans Serif" w:hAnsi="Microsoft Sans Serif" w:cs="Microsoft Sans Serif"/>
          <w:sz w:val="24"/>
          <w:szCs w:val="24"/>
        </w:rPr>
        <w:lastRenderedPageBreak/>
        <w:t>are pre-loaded onto the device.</w:t>
      </w:r>
      <w:r w:rsidR="00CA51E0">
        <w:rPr>
          <w:rFonts w:ascii="Microsoft Sans Serif" w:hAnsi="Microsoft Sans Serif" w:cs="Microsoft Sans Serif"/>
          <w:sz w:val="24"/>
          <w:szCs w:val="24"/>
        </w:rPr>
        <w:t xml:space="preserve"> You can cycle through the scenario files contained in </w:t>
      </w:r>
      <w:proofErr w:type="spellStart"/>
      <w:r w:rsidR="00CA51E0">
        <w:rPr>
          <w:rFonts w:ascii="Microsoft Sans Serif" w:hAnsi="Microsoft Sans Serif" w:cs="Microsoft Sans Serif"/>
          <w:sz w:val="24"/>
          <w:szCs w:val="24"/>
        </w:rPr>
        <w:t>FactoryScenarios</w:t>
      </w:r>
      <w:proofErr w:type="spellEnd"/>
      <w:r w:rsidR="00CA51E0">
        <w:rPr>
          <w:rFonts w:ascii="Microsoft Sans Serif" w:hAnsi="Microsoft Sans Serif" w:cs="Microsoft Sans Serif"/>
          <w:sz w:val="24"/>
          <w:szCs w:val="24"/>
        </w:rPr>
        <w:t xml:space="preserve"> using the buttons, and select which one to begin playing.</w:t>
      </w:r>
    </w:p>
    <w:p w:rsidR="00DA7770" w:rsidRDefault="00FA5DE1" w:rsidP="00B81D5C">
      <w:pPr>
        <w:pStyle w:val="ListParagraph"/>
        <w:numPr>
          <w:ilvl w:val="1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there are files in </w:t>
      </w:r>
      <w:r w:rsidR="00D627A5">
        <w:rPr>
          <w:rFonts w:ascii="Microsoft Sans Serif" w:hAnsi="Microsoft Sans Serif" w:cs="Microsoft Sans Serif"/>
          <w:sz w:val="24"/>
          <w:szCs w:val="24"/>
        </w:rPr>
        <w:t xml:space="preserve">the </w:t>
      </w:r>
      <w:proofErr w:type="spellStart"/>
      <w:r w:rsidR="00D627A5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D627A5">
        <w:rPr>
          <w:rFonts w:ascii="Microsoft Sans Serif" w:hAnsi="Microsoft Sans Serif" w:cs="Microsoft Sans Serif"/>
          <w:sz w:val="24"/>
          <w:szCs w:val="24"/>
        </w:rPr>
        <w:t xml:space="preserve"> directory, SCALP will start in “</w:t>
      </w:r>
      <w:proofErr w:type="gramStart"/>
      <w:r w:rsidR="00D627A5">
        <w:rPr>
          <w:rFonts w:ascii="Microsoft Sans Serif" w:hAnsi="Microsoft Sans Serif" w:cs="Microsoft Sans Serif"/>
          <w:sz w:val="24"/>
          <w:szCs w:val="24"/>
        </w:rPr>
        <w:t>high level</w:t>
      </w:r>
      <w:proofErr w:type="gramEnd"/>
      <w:r w:rsidR="00D627A5">
        <w:rPr>
          <w:rFonts w:ascii="Microsoft Sans Serif" w:hAnsi="Microsoft Sans Serif" w:cs="Microsoft Sans Serif"/>
          <w:sz w:val="24"/>
          <w:szCs w:val="24"/>
        </w:rPr>
        <w:t xml:space="preserve"> selector”</w:t>
      </w:r>
      <w:r w:rsidR="004A7694">
        <w:rPr>
          <w:rFonts w:ascii="Microsoft Sans Serif" w:hAnsi="Microsoft Sans Serif" w:cs="Microsoft Sans Serif"/>
          <w:sz w:val="24"/>
          <w:szCs w:val="24"/>
        </w:rPr>
        <w:t>. In this mode</w:t>
      </w:r>
      <w:r w:rsidR="00786474">
        <w:rPr>
          <w:rFonts w:ascii="Microsoft Sans Serif" w:hAnsi="Microsoft Sans Serif" w:cs="Microsoft Sans Serif"/>
          <w:sz w:val="24"/>
          <w:szCs w:val="24"/>
        </w:rPr>
        <w:t xml:space="preserve">, the first option presented is selecting between </w:t>
      </w:r>
      <w:proofErr w:type="spellStart"/>
      <w:r w:rsidR="00786474">
        <w:rPr>
          <w:rFonts w:ascii="Microsoft Sans Serif" w:hAnsi="Microsoft Sans Serif" w:cs="Microsoft Sans Serif"/>
          <w:sz w:val="24"/>
          <w:szCs w:val="24"/>
        </w:rPr>
        <w:t>FactoryScen</w:t>
      </w:r>
      <w:r w:rsidR="00420D2E">
        <w:rPr>
          <w:rFonts w:ascii="Microsoft Sans Serif" w:hAnsi="Microsoft Sans Serif" w:cs="Microsoft Sans Serif"/>
          <w:sz w:val="24"/>
          <w:szCs w:val="24"/>
        </w:rPr>
        <w:t>arios</w:t>
      </w:r>
      <w:proofErr w:type="spellEnd"/>
      <w:r w:rsidR="00420D2E">
        <w:rPr>
          <w:rFonts w:ascii="Microsoft Sans Serif" w:hAnsi="Microsoft Sans Serif" w:cs="Microsoft Sans Serif"/>
          <w:sz w:val="24"/>
          <w:szCs w:val="24"/>
        </w:rPr>
        <w:t xml:space="preserve"> or </w:t>
      </w:r>
      <w:proofErr w:type="spellStart"/>
      <w:r w:rsidR="00420D2E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420D2E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="002B6CAC">
        <w:rPr>
          <w:rFonts w:ascii="Microsoft Sans Serif" w:hAnsi="Microsoft Sans Serif" w:cs="Microsoft Sans Serif"/>
          <w:sz w:val="24"/>
          <w:szCs w:val="24"/>
        </w:rPr>
        <w:t xml:space="preserve">Once the option is selected, again </w:t>
      </w:r>
      <w:r w:rsidR="00C316D5">
        <w:rPr>
          <w:rFonts w:ascii="Microsoft Sans Serif" w:hAnsi="Microsoft Sans Serif" w:cs="Microsoft Sans Serif"/>
          <w:sz w:val="24"/>
          <w:szCs w:val="24"/>
        </w:rPr>
        <w:t>you can cycle through the scenario files in that directory.</w:t>
      </w:r>
    </w:p>
    <w:p w:rsidR="00D21FE2" w:rsidRDefault="00D21FE2" w:rsidP="00D21FE2">
      <w:pPr>
        <w:pStyle w:val="ListParagraph"/>
        <w:spacing w:line="331" w:lineRule="auto"/>
        <w:ind w:left="1800"/>
        <w:rPr>
          <w:rFonts w:ascii="Microsoft Sans Serif" w:hAnsi="Microsoft Sans Serif" w:cs="Microsoft Sans Serif"/>
          <w:sz w:val="24"/>
          <w:szCs w:val="24"/>
        </w:rPr>
      </w:pPr>
    </w:p>
    <w:p w:rsidR="00C316D5" w:rsidRPr="00D7560C" w:rsidRDefault="00B1150E" w:rsidP="00DA7770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b/>
          <w:sz w:val="24"/>
          <w:szCs w:val="24"/>
        </w:rPr>
      </w:pPr>
      <w:r w:rsidRPr="00B1150E">
        <w:rPr>
          <w:rFonts w:ascii="Microsoft Sans Serif" w:hAnsi="Microsoft Sans Serif" w:cs="Microsoft Sans Serif"/>
          <w:b/>
          <w:sz w:val="24"/>
          <w:szCs w:val="24"/>
        </w:rPr>
        <w:t xml:space="preserve">If there </w:t>
      </w:r>
      <w:r w:rsidRPr="00CF4064">
        <w:rPr>
          <w:rFonts w:ascii="Microsoft Sans Serif" w:hAnsi="Microsoft Sans Serif" w:cs="Microsoft Sans Serif"/>
          <w:b/>
          <w:sz w:val="24"/>
          <w:szCs w:val="24"/>
          <w:u w:val="single"/>
        </w:rPr>
        <w:t>is</w:t>
      </w:r>
      <w:r w:rsidRPr="00B1150E">
        <w:rPr>
          <w:rFonts w:ascii="Microsoft Sans Serif" w:hAnsi="Microsoft Sans Serif" w:cs="Microsoft Sans Serif"/>
          <w:b/>
          <w:sz w:val="24"/>
          <w:szCs w:val="24"/>
        </w:rPr>
        <w:t xml:space="preserve"> a USB flash drive inserted, </w:t>
      </w:r>
      <w:r w:rsidR="00CC018C">
        <w:rPr>
          <w:rFonts w:ascii="Microsoft Sans Serif" w:hAnsi="Microsoft Sans Serif" w:cs="Microsoft Sans Serif"/>
          <w:sz w:val="24"/>
          <w:szCs w:val="24"/>
        </w:rPr>
        <w:t xml:space="preserve">then SCALP will only </w:t>
      </w:r>
      <w:r w:rsidR="00D21FE2">
        <w:rPr>
          <w:rFonts w:ascii="Microsoft Sans Serif" w:hAnsi="Microsoft Sans Serif" w:cs="Microsoft Sans Serif"/>
          <w:sz w:val="24"/>
          <w:szCs w:val="24"/>
        </w:rPr>
        <w:t xml:space="preserve">cycle through the </w:t>
      </w:r>
      <w:r w:rsidR="00CC018C">
        <w:rPr>
          <w:rFonts w:ascii="Microsoft Sans Serif" w:hAnsi="Microsoft Sans Serif" w:cs="Microsoft Sans Serif"/>
          <w:sz w:val="24"/>
          <w:szCs w:val="24"/>
        </w:rPr>
        <w:t xml:space="preserve">files contained on the USB flash drive. </w:t>
      </w:r>
      <w:r w:rsidR="00D21FE2">
        <w:rPr>
          <w:rFonts w:ascii="Microsoft Sans Serif" w:hAnsi="Microsoft Sans Serif" w:cs="Microsoft Sans Serif"/>
          <w:sz w:val="24"/>
          <w:szCs w:val="24"/>
        </w:rPr>
        <w:t xml:space="preserve">If you do not want to </w:t>
      </w:r>
      <w:r w:rsidR="00004B0C">
        <w:rPr>
          <w:rFonts w:ascii="Microsoft Sans Serif" w:hAnsi="Microsoft Sans Serif" w:cs="Microsoft Sans Serif"/>
          <w:sz w:val="24"/>
          <w:szCs w:val="24"/>
        </w:rPr>
        <w:t xml:space="preserve">play any of these scenarios, you can unplug the USB flash drive and </w:t>
      </w:r>
      <w:r w:rsidR="006F23CE">
        <w:rPr>
          <w:rFonts w:ascii="Microsoft Sans Serif" w:hAnsi="Microsoft Sans Serif" w:cs="Microsoft Sans Serif"/>
          <w:sz w:val="24"/>
          <w:szCs w:val="24"/>
        </w:rPr>
        <w:t xml:space="preserve">the program will </w:t>
      </w:r>
      <w:r w:rsidR="00D7560C">
        <w:rPr>
          <w:rFonts w:ascii="Microsoft Sans Serif" w:hAnsi="Microsoft Sans Serif" w:cs="Microsoft Sans Serif"/>
          <w:sz w:val="24"/>
          <w:szCs w:val="24"/>
        </w:rPr>
        <w:t>restart.</w:t>
      </w:r>
    </w:p>
    <w:p w:rsidR="00D7560C" w:rsidRPr="00F700D2" w:rsidRDefault="00FF71B0" w:rsidP="00D7560C">
      <w:pPr>
        <w:pStyle w:val="ListParagraph"/>
        <w:numPr>
          <w:ilvl w:val="1"/>
          <w:numId w:val="4"/>
        </w:numPr>
        <w:spacing w:line="331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the flash drive contains exactly one scenario, </w:t>
      </w:r>
      <w:r w:rsidR="0091613B">
        <w:rPr>
          <w:rFonts w:ascii="Microsoft Sans Serif" w:hAnsi="Microsoft Sans Serif" w:cs="Microsoft Sans Serif"/>
          <w:sz w:val="24"/>
          <w:szCs w:val="24"/>
        </w:rPr>
        <w:t>SCALP will select that scenario automatically and offer only a confirmation option</w:t>
      </w:r>
      <w:r w:rsidR="008D5CB6">
        <w:rPr>
          <w:rFonts w:ascii="Microsoft Sans Serif" w:hAnsi="Microsoft Sans Serif" w:cs="Microsoft Sans Serif"/>
          <w:sz w:val="24"/>
          <w:szCs w:val="24"/>
        </w:rPr>
        <w:t xml:space="preserve"> to begin playing it.</w:t>
      </w:r>
      <w:r w:rsidR="005125DD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7D5748" w:rsidRPr="007D5748" w:rsidRDefault="00F700D2" w:rsidP="007D5748">
      <w:pPr>
        <w:pStyle w:val="ListParagraph"/>
        <w:numPr>
          <w:ilvl w:val="1"/>
          <w:numId w:val="4"/>
        </w:numPr>
        <w:spacing w:line="331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If there are </w:t>
      </w:r>
      <w:r w:rsidR="00BD51EF">
        <w:rPr>
          <w:rFonts w:ascii="Microsoft Sans Serif" w:hAnsi="Microsoft Sans Serif" w:cs="Microsoft Sans Serif"/>
          <w:sz w:val="24"/>
          <w:szCs w:val="24"/>
        </w:rPr>
        <w:t xml:space="preserve">more than one scenarios on the flash drive, SCALP </w:t>
      </w:r>
      <w:r w:rsidR="00B04349">
        <w:rPr>
          <w:rFonts w:ascii="Microsoft Sans Serif" w:hAnsi="Microsoft Sans Serif" w:cs="Microsoft Sans Serif"/>
          <w:sz w:val="24"/>
          <w:szCs w:val="24"/>
        </w:rPr>
        <w:t xml:space="preserve">will copy the files over into the </w:t>
      </w:r>
      <w:proofErr w:type="spellStart"/>
      <w:r w:rsidR="00B04349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B04349">
        <w:rPr>
          <w:rFonts w:ascii="Microsoft Sans Serif" w:hAnsi="Microsoft Sans Serif" w:cs="Microsoft Sans Serif"/>
          <w:sz w:val="24"/>
          <w:szCs w:val="24"/>
        </w:rPr>
        <w:t xml:space="preserve"> directory</w:t>
      </w:r>
      <w:r w:rsidR="00C537D4">
        <w:rPr>
          <w:rFonts w:ascii="Microsoft Sans Serif" w:hAnsi="Microsoft Sans Serif" w:cs="Microsoft Sans Serif"/>
          <w:sz w:val="24"/>
          <w:szCs w:val="24"/>
        </w:rPr>
        <w:t>, and then</w:t>
      </w:r>
      <w:r w:rsidR="007F1CA1">
        <w:rPr>
          <w:rFonts w:ascii="Microsoft Sans Serif" w:hAnsi="Microsoft Sans Serif" w:cs="Microsoft Sans Serif"/>
          <w:sz w:val="24"/>
          <w:szCs w:val="24"/>
        </w:rPr>
        <w:t xml:space="preserve"> start in “</w:t>
      </w:r>
      <w:proofErr w:type="gramStart"/>
      <w:r w:rsidR="007F1CA1">
        <w:rPr>
          <w:rFonts w:ascii="Microsoft Sans Serif" w:hAnsi="Microsoft Sans Serif" w:cs="Microsoft Sans Serif"/>
          <w:sz w:val="24"/>
          <w:szCs w:val="24"/>
        </w:rPr>
        <w:t>high level</w:t>
      </w:r>
      <w:proofErr w:type="gramEnd"/>
      <w:r w:rsidR="007F1CA1">
        <w:rPr>
          <w:rFonts w:ascii="Microsoft Sans Serif" w:hAnsi="Microsoft Sans Serif" w:cs="Microsoft Sans Serif"/>
          <w:sz w:val="24"/>
          <w:szCs w:val="24"/>
        </w:rPr>
        <w:t xml:space="preserve"> selector”</w:t>
      </w:r>
      <w:r w:rsidR="00B04349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="009544DA">
        <w:rPr>
          <w:rFonts w:ascii="Microsoft Sans Serif" w:hAnsi="Microsoft Sans Serif" w:cs="Microsoft Sans Serif"/>
          <w:sz w:val="24"/>
          <w:szCs w:val="24"/>
        </w:rPr>
        <w:t>This is for convenience</w:t>
      </w:r>
      <w:r w:rsidR="000A0F52">
        <w:rPr>
          <w:rFonts w:ascii="Microsoft Sans Serif" w:hAnsi="Microsoft Sans Serif" w:cs="Microsoft Sans Serif"/>
          <w:sz w:val="24"/>
          <w:szCs w:val="24"/>
        </w:rPr>
        <w:t xml:space="preserve">; </w:t>
      </w:r>
      <w:r w:rsidR="00D324DB">
        <w:rPr>
          <w:rFonts w:ascii="Microsoft Sans Serif" w:hAnsi="Microsoft Sans Serif" w:cs="Microsoft Sans Serif"/>
          <w:sz w:val="24"/>
          <w:szCs w:val="24"/>
        </w:rPr>
        <w:t xml:space="preserve">once you hear the instructions </w:t>
      </w:r>
      <w:r w:rsidR="00AB4AD7">
        <w:rPr>
          <w:rFonts w:ascii="Microsoft Sans Serif" w:hAnsi="Microsoft Sans Serif" w:cs="Microsoft Sans Serif"/>
          <w:sz w:val="24"/>
          <w:szCs w:val="24"/>
        </w:rPr>
        <w:t>for “</w:t>
      </w:r>
      <w:proofErr w:type="gramStart"/>
      <w:r w:rsidR="00AB4AD7">
        <w:rPr>
          <w:rFonts w:ascii="Microsoft Sans Serif" w:hAnsi="Microsoft Sans Serif" w:cs="Microsoft Sans Serif"/>
          <w:sz w:val="24"/>
          <w:szCs w:val="24"/>
        </w:rPr>
        <w:t>high level</w:t>
      </w:r>
      <w:proofErr w:type="gramEnd"/>
      <w:r w:rsidR="00AB4AD7">
        <w:rPr>
          <w:rFonts w:ascii="Microsoft Sans Serif" w:hAnsi="Microsoft Sans Serif" w:cs="Microsoft Sans Serif"/>
          <w:sz w:val="24"/>
          <w:szCs w:val="24"/>
        </w:rPr>
        <w:t xml:space="preserve"> selector”, </w:t>
      </w:r>
      <w:r w:rsidR="00431B8C">
        <w:rPr>
          <w:rFonts w:ascii="Microsoft Sans Serif" w:hAnsi="Microsoft Sans Serif" w:cs="Microsoft Sans Serif"/>
          <w:sz w:val="24"/>
          <w:szCs w:val="24"/>
        </w:rPr>
        <w:t xml:space="preserve">this indicates that the files have finished copying over and you can remove the flash drive at any point. </w:t>
      </w:r>
      <w:r w:rsidR="00076AA5">
        <w:rPr>
          <w:rFonts w:ascii="Microsoft Sans Serif" w:hAnsi="Microsoft Sans Serif" w:cs="Microsoft Sans Serif"/>
          <w:sz w:val="24"/>
          <w:szCs w:val="24"/>
        </w:rPr>
        <w:t>You do not have to keep the drive plugged in the whole time!</w:t>
      </w:r>
    </w:p>
    <w:p w:rsidR="006936D6" w:rsidRPr="009703D6" w:rsidRDefault="00C63036" w:rsidP="00C63036">
      <w:pPr>
        <w:pStyle w:val="ListParagraph"/>
        <w:numPr>
          <w:ilvl w:val="1"/>
          <w:numId w:val="4"/>
        </w:numPr>
        <w:spacing w:line="331" w:lineRule="auto"/>
        <w:rPr>
          <w:rFonts w:ascii="Microsoft Sans Serif" w:hAnsi="Microsoft Sans Serif" w:cs="Microsoft Sans Serif"/>
          <w:b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The scenarios on the flash drive </w:t>
      </w:r>
      <w:r w:rsidR="00984617">
        <w:rPr>
          <w:rFonts w:ascii="Microsoft Sans Serif" w:hAnsi="Microsoft Sans Serif" w:cs="Microsoft Sans Serif"/>
          <w:sz w:val="24"/>
          <w:szCs w:val="24"/>
        </w:rPr>
        <w:t>must be kept in its root dire</w:t>
      </w:r>
      <w:r w:rsidR="00EC1097">
        <w:rPr>
          <w:rFonts w:ascii="Microsoft Sans Serif" w:hAnsi="Microsoft Sans Serif" w:cs="Microsoft Sans Serif"/>
          <w:sz w:val="24"/>
          <w:szCs w:val="24"/>
        </w:rPr>
        <w:t xml:space="preserve">ctory (i.e. not inside folders), and the audio files for the scenario must also be kept in a folder that’s in the flash drive’s root directory. </w:t>
      </w:r>
      <w:r w:rsidR="00AA758B">
        <w:rPr>
          <w:rFonts w:ascii="Microsoft Sans Serif" w:hAnsi="Microsoft Sans Serif" w:cs="Microsoft Sans Serif"/>
          <w:i/>
          <w:sz w:val="24"/>
          <w:szCs w:val="24"/>
        </w:rPr>
        <w:t>If</w:t>
      </w:r>
      <w:r w:rsidR="009703D6" w:rsidRPr="00D3152F">
        <w:rPr>
          <w:rFonts w:ascii="Microsoft Sans Serif" w:hAnsi="Microsoft Sans Serif" w:cs="Microsoft Sans Serif"/>
          <w:i/>
          <w:sz w:val="24"/>
          <w:szCs w:val="24"/>
        </w:rPr>
        <w:t xml:space="preserve"> </w:t>
      </w:r>
      <w:r w:rsidR="006A3E89">
        <w:rPr>
          <w:rFonts w:ascii="Microsoft Sans Serif" w:hAnsi="Microsoft Sans Serif" w:cs="Microsoft Sans Serif"/>
          <w:i/>
          <w:sz w:val="24"/>
          <w:szCs w:val="24"/>
        </w:rPr>
        <w:t xml:space="preserve">any other, non-scenario </w:t>
      </w:r>
      <w:r w:rsidR="009703D6" w:rsidRPr="00D3152F">
        <w:rPr>
          <w:rFonts w:ascii="Microsoft Sans Serif" w:hAnsi="Microsoft Sans Serif" w:cs="Microsoft Sans Serif"/>
          <w:i/>
          <w:sz w:val="24"/>
          <w:szCs w:val="24"/>
        </w:rPr>
        <w:t xml:space="preserve">files </w:t>
      </w:r>
      <w:r w:rsidR="004E2666">
        <w:rPr>
          <w:rFonts w:ascii="Microsoft Sans Serif" w:hAnsi="Microsoft Sans Serif" w:cs="Microsoft Sans Serif"/>
          <w:i/>
          <w:sz w:val="24"/>
          <w:szCs w:val="24"/>
        </w:rPr>
        <w:t xml:space="preserve">are on the flash drive, </w:t>
      </w:r>
      <w:proofErr w:type="gramStart"/>
      <w:r w:rsidR="004E2666">
        <w:rPr>
          <w:rFonts w:ascii="Microsoft Sans Serif" w:hAnsi="Microsoft Sans Serif" w:cs="Microsoft Sans Serif"/>
          <w:i/>
          <w:sz w:val="24"/>
          <w:szCs w:val="24"/>
        </w:rPr>
        <w:t>as long as</w:t>
      </w:r>
      <w:proofErr w:type="gramEnd"/>
      <w:r w:rsidR="004E2666">
        <w:rPr>
          <w:rFonts w:ascii="Microsoft Sans Serif" w:hAnsi="Microsoft Sans Serif" w:cs="Microsoft Sans Serif"/>
          <w:i/>
          <w:sz w:val="24"/>
          <w:szCs w:val="24"/>
        </w:rPr>
        <w:t xml:space="preserve"> they are not in</w:t>
      </w:r>
      <w:r w:rsidR="009703D6" w:rsidRPr="00D3152F">
        <w:rPr>
          <w:rFonts w:ascii="Microsoft Sans Serif" w:hAnsi="Microsoft Sans Serif" w:cs="Microsoft Sans Serif"/>
          <w:i/>
          <w:sz w:val="24"/>
          <w:szCs w:val="24"/>
        </w:rPr>
        <w:t>.txt format</w:t>
      </w:r>
      <w:r w:rsidR="009703D6">
        <w:rPr>
          <w:rFonts w:ascii="Microsoft Sans Serif" w:hAnsi="Microsoft Sans Serif" w:cs="Microsoft Sans Serif"/>
          <w:sz w:val="24"/>
          <w:szCs w:val="24"/>
        </w:rPr>
        <w:t>, it is not require</w:t>
      </w:r>
      <w:r w:rsidR="00CD3338">
        <w:rPr>
          <w:rFonts w:ascii="Microsoft Sans Serif" w:hAnsi="Microsoft Sans Serif" w:cs="Microsoft Sans Serif"/>
          <w:sz w:val="24"/>
          <w:szCs w:val="24"/>
        </w:rPr>
        <w:t xml:space="preserve">d to remove </w:t>
      </w:r>
      <w:r w:rsidR="00FD51AF">
        <w:rPr>
          <w:rFonts w:ascii="Microsoft Sans Serif" w:hAnsi="Microsoft Sans Serif" w:cs="Microsoft Sans Serif"/>
          <w:sz w:val="24"/>
          <w:szCs w:val="24"/>
        </w:rPr>
        <w:t xml:space="preserve">the </w:t>
      </w:r>
      <w:r w:rsidR="00CD3338">
        <w:rPr>
          <w:rFonts w:ascii="Microsoft Sans Serif" w:hAnsi="Microsoft Sans Serif" w:cs="Microsoft Sans Serif"/>
          <w:sz w:val="24"/>
          <w:szCs w:val="24"/>
        </w:rPr>
        <w:t>non-scenario files before plugging it into the device.</w:t>
      </w:r>
    </w:p>
    <w:p w:rsidR="009703D6" w:rsidRPr="00076AA5" w:rsidRDefault="009703D6" w:rsidP="009703D6">
      <w:pPr>
        <w:pStyle w:val="ListParagraph"/>
        <w:spacing w:line="331" w:lineRule="auto"/>
        <w:ind w:left="1800"/>
        <w:rPr>
          <w:rFonts w:ascii="Microsoft Sans Serif" w:hAnsi="Microsoft Sans Serif" w:cs="Microsoft Sans Serif"/>
          <w:b/>
          <w:sz w:val="24"/>
          <w:szCs w:val="24"/>
        </w:rPr>
      </w:pPr>
    </w:p>
    <w:p w:rsidR="00503F9D" w:rsidRPr="004C4225" w:rsidRDefault="00F46066" w:rsidP="00503F9D">
      <w:pPr>
        <w:spacing w:line="331" w:lineRule="auto"/>
        <w:ind w:left="180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i/>
          <w:sz w:val="24"/>
          <w:szCs w:val="24"/>
        </w:rPr>
        <w:t xml:space="preserve">Note: By default, the device will only store 10 scenarios in </w:t>
      </w:r>
      <w:proofErr w:type="spellStart"/>
      <w:r>
        <w:rPr>
          <w:rFonts w:ascii="Microsoft Sans Serif" w:hAnsi="Microsoft Sans Serif" w:cs="Microsoft Sans Serif"/>
          <w:i/>
          <w:sz w:val="24"/>
          <w:szCs w:val="24"/>
        </w:rPr>
        <w:t>USBBuffer</w:t>
      </w:r>
      <w:proofErr w:type="spellEnd"/>
      <w:r w:rsidR="00F5772B">
        <w:rPr>
          <w:rFonts w:ascii="Microsoft Sans Serif" w:hAnsi="Microsoft Sans Serif" w:cs="Microsoft Sans Serif"/>
          <w:i/>
          <w:sz w:val="24"/>
          <w:szCs w:val="24"/>
        </w:rPr>
        <w:t>. This is to make it manageable</w:t>
      </w:r>
      <w:r w:rsidR="00E03582">
        <w:rPr>
          <w:rFonts w:ascii="Microsoft Sans Serif" w:hAnsi="Microsoft Sans Serif" w:cs="Microsoft Sans Serif"/>
          <w:i/>
          <w:sz w:val="24"/>
          <w:szCs w:val="24"/>
        </w:rPr>
        <w:t xml:space="preserve">, </w:t>
      </w:r>
      <w:r w:rsidR="00A232C3">
        <w:rPr>
          <w:rFonts w:ascii="Microsoft Sans Serif" w:hAnsi="Microsoft Sans Serif" w:cs="Microsoft Sans Serif"/>
          <w:i/>
          <w:sz w:val="24"/>
          <w:szCs w:val="24"/>
        </w:rPr>
        <w:t>and</w:t>
      </w:r>
      <w:r w:rsidR="005771FB">
        <w:rPr>
          <w:rFonts w:ascii="Microsoft Sans Serif" w:hAnsi="Microsoft Sans Serif" w:cs="Microsoft Sans Serif"/>
          <w:i/>
          <w:sz w:val="24"/>
          <w:szCs w:val="24"/>
        </w:rPr>
        <w:t xml:space="preserve"> not fill up the microSD card the Raspberry Pi runs </w:t>
      </w:r>
      <w:r w:rsidR="003A0465">
        <w:rPr>
          <w:rFonts w:ascii="Microsoft Sans Serif" w:hAnsi="Microsoft Sans Serif" w:cs="Microsoft Sans Serif"/>
          <w:i/>
          <w:sz w:val="24"/>
          <w:szCs w:val="24"/>
        </w:rPr>
        <w:t>from</w:t>
      </w:r>
      <w:r w:rsidR="005771FB">
        <w:rPr>
          <w:rFonts w:ascii="Microsoft Sans Serif" w:hAnsi="Microsoft Sans Serif" w:cs="Microsoft Sans Serif"/>
          <w:i/>
          <w:sz w:val="24"/>
          <w:szCs w:val="24"/>
        </w:rPr>
        <w:t>.</w:t>
      </w:r>
      <w:r w:rsidR="004C073E">
        <w:rPr>
          <w:rFonts w:ascii="Microsoft Sans Serif" w:hAnsi="Microsoft Sans Serif" w:cs="Microsoft Sans Serif"/>
          <w:i/>
          <w:sz w:val="24"/>
          <w:szCs w:val="24"/>
        </w:rPr>
        <w:t xml:space="preserve"> This is changeable in settings. </w:t>
      </w:r>
      <w:r w:rsidR="004C4225">
        <w:rPr>
          <w:rFonts w:ascii="Microsoft Sans Serif" w:hAnsi="Microsoft Sans Serif" w:cs="Microsoft Sans Serif"/>
          <w:i/>
          <w:sz w:val="24"/>
          <w:szCs w:val="24"/>
        </w:rPr>
        <w:t xml:space="preserve">The </w:t>
      </w:r>
      <w:r w:rsidR="004C4225">
        <w:rPr>
          <w:rFonts w:ascii="Microsoft Sans Serif" w:hAnsi="Microsoft Sans Serif" w:cs="Microsoft Sans Serif"/>
          <w:b/>
          <w:i/>
          <w:sz w:val="24"/>
          <w:szCs w:val="24"/>
        </w:rPr>
        <w:t>oldest</w:t>
      </w:r>
      <w:r w:rsidR="004C4225">
        <w:rPr>
          <w:rFonts w:ascii="Microsoft Sans Serif" w:hAnsi="Microsoft Sans Serif" w:cs="Microsoft Sans Serif"/>
          <w:i/>
          <w:sz w:val="24"/>
          <w:szCs w:val="24"/>
        </w:rPr>
        <w:t xml:space="preserve"> scenario file is deleted if the number of files go</w:t>
      </w:r>
      <w:r w:rsidR="00164C68">
        <w:rPr>
          <w:rFonts w:ascii="Microsoft Sans Serif" w:hAnsi="Microsoft Sans Serif" w:cs="Microsoft Sans Serif"/>
          <w:i/>
          <w:sz w:val="24"/>
          <w:szCs w:val="24"/>
        </w:rPr>
        <w:t>es</w:t>
      </w:r>
      <w:r w:rsidR="004C4225">
        <w:rPr>
          <w:rFonts w:ascii="Microsoft Sans Serif" w:hAnsi="Microsoft Sans Serif" w:cs="Microsoft Sans Serif"/>
          <w:i/>
          <w:sz w:val="24"/>
          <w:szCs w:val="24"/>
        </w:rPr>
        <w:t xml:space="preserve"> over 10.</w:t>
      </w:r>
    </w:p>
    <w:p w:rsidR="00AE7506" w:rsidRDefault="00AE7506" w:rsidP="00503F9D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B575E8" w:rsidRDefault="00B575E8" w:rsidP="00503F9D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C60A31" w:rsidRDefault="00C60A31" w:rsidP="00503F9D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3271F4" w:rsidRDefault="003271F4" w:rsidP="003271F4">
      <w:pPr>
        <w:spacing w:line="331" w:lineRule="auto"/>
        <w:rPr>
          <w:rFonts w:ascii="Microsoft Sans Serif" w:eastAsia="Merriweather" w:hAnsi="Microsoft Sans Serif" w:cs="Microsoft Sans Serif"/>
          <w:sz w:val="28"/>
          <w:szCs w:val="28"/>
          <w:u w:val="single"/>
        </w:rPr>
      </w:pP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lastRenderedPageBreak/>
        <w:t>2.</w:t>
      </w:r>
      <w:r w:rsidR="00120DF4">
        <w:rPr>
          <w:rFonts w:ascii="Microsoft Sans Serif" w:eastAsia="Merriweather" w:hAnsi="Microsoft Sans Serif" w:cs="Microsoft Sans Serif"/>
          <w:sz w:val="28"/>
          <w:szCs w:val="28"/>
          <w:u w:val="single"/>
        </w:rPr>
        <w:t>4</w:t>
      </w:r>
      <w:r w:rsidRPr="00807BB9">
        <w:rPr>
          <w:rFonts w:ascii="Microsoft Sans Serif" w:eastAsia="Merriweather" w:hAnsi="Microsoft Sans Serif" w:cs="Microsoft Sans Serif"/>
          <w:sz w:val="28"/>
          <w:szCs w:val="28"/>
          <w:u w:val="single"/>
        </w:rPr>
        <w:t xml:space="preserve"> </w:t>
      </w:r>
      <w:r>
        <w:rPr>
          <w:rFonts w:ascii="Microsoft Sans Serif" w:eastAsia="Merriweather" w:hAnsi="Microsoft Sans Serif" w:cs="Microsoft Sans Serif"/>
          <w:sz w:val="28"/>
          <w:szCs w:val="28"/>
          <w:u w:val="single"/>
        </w:rPr>
        <w:t>Settings</w:t>
      </w:r>
    </w:p>
    <w:p w:rsidR="00BC56FC" w:rsidRDefault="00DA7770" w:rsidP="00377B3C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="00360E83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8C27F8">
        <w:rPr>
          <w:rFonts w:ascii="Microsoft Sans Serif" w:hAnsi="Microsoft Sans Serif" w:cs="Microsoft Sans Serif"/>
          <w:sz w:val="24"/>
          <w:szCs w:val="24"/>
        </w:rPr>
        <w:t xml:space="preserve">SCALP has a </w:t>
      </w:r>
      <w:r w:rsidR="00DC0347">
        <w:rPr>
          <w:rFonts w:ascii="Microsoft Sans Serif" w:hAnsi="Microsoft Sans Serif" w:cs="Microsoft Sans Serif"/>
          <w:sz w:val="24"/>
          <w:szCs w:val="24"/>
        </w:rPr>
        <w:t xml:space="preserve">configuration file called “config.txt” </w:t>
      </w:r>
      <w:r w:rsidR="003E073D">
        <w:rPr>
          <w:rFonts w:ascii="Microsoft Sans Serif" w:hAnsi="Microsoft Sans Serif" w:cs="Microsoft Sans Serif"/>
          <w:sz w:val="24"/>
          <w:szCs w:val="24"/>
        </w:rPr>
        <w:t xml:space="preserve">that contains the default behaviour </w:t>
      </w:r>
      <w:r w:rsidR="00A44828">
        <w:rPr>
          <w:rFonts w:ascii="Microsoft Sans Serif" w:hAnsi="Microsoft Sans Serif" w:cs="Microsoft Sans Serif"/>
          <w:sz w:val="24"/>
          <w:szCs w:val="24"/>
        </w:rPr>
        <w:t>variables</w:t>
      </w:r>
      <w:r w:rsidR="00777679">
        <w:rPr>
          <w:rFonts w:ascii="Microsoft Sans Serif" w:hAnsi="Microsoft Sans Serif" w:cs="Microsoft Sans Serif"/>
          <w:sz w:val="24"/>
          <w:szCs w:val="24"/>
        </w:rPr>
        <w:t xml:space="preserve">. </w:t>
      </w:r>
      <w:r w:rsidR="009B5233">
        <w:rPr>
          <w:rFonts w:ascii="Microsoft Sans Serif" w:hAnsi="Microsoft Sans Serif" w:cs="Microsoft Sans Serif"/>
          <w:sz w:val="24"/>
          <w:szCs w:val="24"/>
        </w:rPr>
        <w:t xml:space="preserve">Through the SCALP Java program, at any point in the program you may press the third button to enter settings. </w:t>
      </w:r>
      <w:r w:rsidR="00BF54EC">
        <w:rPr>
          <w:rFonts w:ascii="Microsoft Sans Serif" w:hAnsi="Microsoft Sans Serif" w:cs="Microsoft Sans Serif"/>
          <w:sz w:val="24"/>
          <w:szCs w:val="24"/>
        </w:rPr>
        <w:t>Again, the voice will</w:t>
      </w:r>
      <w:r w:rsidR="009D4CD0">
        <w:rPr>
          <w:rFonts w:ascii="Microsoft Sans Serif" w:hAnsi="Microsoft Sans Serif" w:cs="Microsoft Sans Serif"/>
          <w:sz w:val="24"/>
          <w:szCs w:val="24"/>
        </w:rPr>
        <w:t xml:space="preserve"> guide you through the options.</w:t>
      </w:r>
      <w:r w:rsidR="00BC56FC">
        <w:rPr>
          <w:rFonts w:ascii="Microsoft Sans Serif" w:hAnsi="Microsoft Sans Serif" w:cs="Microsoft Sans Serif"/>
          <w:sz w:val="24"/>
          <w:szCs w:val="24"/>
        </w:rPr>
        <w:t xml:space="preserve"> The settings that are changeable are as follows:</w:t>
      </w:r>
    </w:p>
    <w:p w:rsidR="00BC56FC" w:rsidRDefault="00BC56FC" w:rsidP="00377B3C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BC56FC" w:rsidRDefault="00BC56FC" w:rsidP="00BC56FC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Turn off/on auto-playing from the flash drive when there’s only one scenario file.</w:t>
      </w:r>
    </w:p>
    <w:p w:rsidR="00B82136" w:rsidRPr="00BC56FC" w:rsidRDefault="00BC56FC" w:rsidP="00BC56FC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Turn off/on auto-copying</w:t>
      </w:r>
      <w:r w:rsidRPr="00BC56FC"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t xml:space="preserve">from the flash drive when there’s more than one scenario file, </w:t>
      </w:r>
    </w:p>
    <w:p w:rsidR="00683577" w:rsidRDefault="00D204F0" w:rsidP="00D204F0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Changing the </w:t>
      </w:r>
      <w:proofErr w:type="spellStart"/>
      <w:r>
        <w:rPr>
          <w:rFonts w:ascii="Microsoft Sans Serif" w:hAnsi="Microsoft Sans Serif" w:cs="Microsoft Sans Serif"/>
          <w:sz w:val="24"/>
          <w:szCs w:val="24"/>
        </w:rPr>
        <w:t>USBBuffer</w:t>
      </w:r>
      <w:r w:rsidR="00CB1AC9">
        <w:rPr>
          <w:rFonts w:ascii="Microsoft Sans Serif" w:hAnsi="Microsoft Sans Serif" w:cs="Microsoft Sans Serif"/>
          <w:sz w:val="24"/>
          <w:szCs w:val="24"/>
        </w:rPr>
        <w:t>’s</w:t>
      </w:r>
      <w:proofErr w:type="spellEnd"/>
      <w:r w:rsidR="00460D45">
        <w:rPr>
          <w:rFonts w:ascii="Microsoft Sans Serif" w:hAnsi="Microsoft Sans Serif" w:cs="Microsoft Sans Serif"/>
          <w:sz w:val="24"/>
          <w:szCs w:val="24"/>
        </w:rPr>
        <w:t xml:space="preserve"> size (between 5, 10, 15, 20), meaning you can </w:t>
      </w:r>
      <w:r w:rsidR="006468C7">
        <w:rPr>
          <w:rFonts w:ascii="Microsoft Sans Serif" w:hAnsi="Microsoft Sans Serif" w:cs="Microsoft Sans Serif"/>
          <w:sz w:val="24"/>
          <w:szCs w:val="24"/>
        </w:rPr>
        <w:t xml:space="preserve">choose to </w:t>
      </w:r>
      <w:r w:rsidR="00440F20">
        <w:rPr>
          <w:rFonts w:ascii="Microsoft Sans Serif" w:hAnsi="Microsoft Sans Serif" w:cs="Microsoft Sans Serif"/>
          <w:sz w:val="24"/>
          <w:szCs w:val="24"/>
        </w:rPr>
        <w:t xml:space="preserve">store </w:t>
      </w:r>
      <w:proofErr w:type="gramStart"/>
      <w:r w:rsidR="00440F20">
        <w:rPr>
          <w:rFonts w:ascii="Microsoft Sans Serif" w:hAnsi="Microsoft Sans Serif" w:cs="Microsoft Sans Serif"/>
          <w:sz w:val="24"/>
          <w:szCs w:val="24"/>
        </w:rPr>
        <w:t>more or less</w:t>
      </w:r>
      <w:r w:rsidR="006468C7">
        <w:rPr>
          <w:rFonts w:ascii="Microsoft Sans Serif" w:hAnsi="Microsoft Sans Serif" w:cs="Microsoft Sans Serif"/>
          <w:sz w:val="24"/>
          <w:szCs w:val="24"/>
        </w:rPr>
        <w:t xml:space="preserve"> scenario</w:t>
      </w:r>
      <w:proofErr w:type="gramEnd"/>
      <w:r w:rsidR="006468C7">
        <w:rPr>
          <w:rFonts w:ascii="Microsoft Sans Serif" w:hAnsi="Microsoft Sans Serif" w:cs="Microsoft Sans Serif"/>
          <w:sz w:val="24"/>
          <w:szCs w:val="24"/>
        </w:rPr>
        <w:t xml:space="preserve"> files</w:t>
      </w:r>
      <w:r w:rsidR="00440F20">
        <w:rPr>
          <w:rFonts w:ascii="Microsoft Sans Serif" w:hAnsi="Microsoft Sans Serif" w:cs="Microsoft Sans Serif"/>
          <w:sz w:val="24"/>
          <w:szCs w:val="24"/>
        </w:rPr>
        <w:t>.</w:t>
      </w:r>
    </w:p>
    <w:p w:rsidR="00440F20" w:rsidRDefault="0012395C" w:rsidP="00D204F0">
      <w:pPr>
        <w:pStyle w:val="ListParagraph"/>
        <w:numPr>
          <w:ilvl w:val="0"/>
          <w:numId w:val="4"/>
        </w:num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Turn off/on “smart clobber”.</w:t>
      </w:r>
      <w:r w:rsidR="00EA78BF">
        <w:rPr>
          <w:rFonts w:ascii="Microsoft Sans Serif" w:hAnsi="Microsoft Sans Serif" w:cs="Microsoft Sans Serif"/>
          <w:sz w:val="24"/>
          <w:szCs w:val="24"/>
        </w:rPr>
        <w:t xml:space="preserve"> Smart clobber </w:t>
      </w:r>
      <w:r w:rsidR="00CE4640">
        <w:rPr>
          <w:rFonts w:ascii="Microsoft Sans Serif" w:hAnsi="Microsoft Sans Serif" w:cs="Microsoft Sans Serif"/>
          <w:sz w:val="24"/>
          <w:szCs w:val="24"/>
        </w:rPr>
        <w:t>means that</w:t>
      </w:r>
      <w:r w:rsidR="002F33C2">
        <w:rPr>
          <w:rFonts w:ascii="Microsoft Sans Serif" w:hAnsi="Microsoft Sans Serif" w:cs="Microsoft Sans Serif"/>
          <w:sz w:val="24"/>
          <w:szCs w:val="24"/>
        </w:rPr>
        <w:t>,</w:t>
      </w:r>
      <w:r w:rsidR="00CE4640">
        <w:rPr>
          <w:rFonts w:ascii="Microsoft Sans Serif" w:hAnsi="Microsoft Sans Serif" w:cs="Microsoft Sans Serif"/>
          <w:sz w:val="24"/>
          <w:szCs w:val="24"/>
        </w:rPr>
        <w:t xml:space="preserve"> when you plug in a flash drive</w:t>
      </w:r>
      <w:r w:rsidR="002F33C2">
        <w:rPr>
          <w:rFonts w:ascii="Microsoft Sans Serif" w:hAnsi="Microsoft Sans Serif" w:cs="Microsoft Sans Serif"/>
          <w:sz w:val="24"/>
          <w:szCs w:val="24"/>
        </w:rPr>
        <w:t>,</w:t>
      </w:r>
      <w:r w:rsidR="00CE4640">
        <w:rPr>
          <w:rFonts w:ascii="Microsoft Sans Serif" w:hAnsi="Microsoft Sans Serif" w:cs="Microsoft Sans Serif"/>
          <w:sz w:val="24"/>
          <w:szCs w:val="24"/>
        </w:rPr>
        <w:t xml:space="preserve"> and </w:t>
      </w:r>
      <w:r w:rsidR="00B342B4">
        <w:rPr>
          <w:rFonts w:ascii="Microsoft Sans Serif" w:hAnsi="Microsoft Sans Serif" w:cs="Microsoft Sans Serif"/>
          <w:sz w:val="24"/>
          <w:szCs w:val="24"/>
        </w:rPr>
        <w:t xml:space="preserve">the files on the </w:t>
      </w:r>
      <w:r w:rsidR="00130B67">
        <w:rPr>
          <w:rFonts w:ascii="Microsoft Sans Serif" w:hAnsi="Microsoft Sans Serif" w:cs="Microsoft Sans Serif"/>
          <w:sz w:val="24"/>
          <w:szCs w:val="24"/>
        </w:rPr>
        <w:t xml:space="preserve">drive and the files in </w:t>
      </w:r>
      <w:proofErr w:type="spellStart"/>
      <w:r w:rsidR="00130B67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130B67">
        <w:rPr>
          <w:rFonts w:ascii="Microsoft Sans Serif" w:hAnsi="Microsoft Sans Serif" w:cs="Microsoft Sans Serif"/>
          <w:sz w:val="24"/>
          <w:szCs w:val="24"/>
        </w:rPr>
        <w:t xml:space="preserve"> are matching, </w:t>
      </w:r>
      <w:r w:rsidR="0014011D">
        <w:rPr>
          <w:rFonts w:ascii="Microsoft Sans Serif" w:hAnsi="Microsoft Sans Serif" w:cs="Microsoft Sans Serif"/>
          <w:sz w:val="24"/>
          <w:szCs w:val="24"/>
        </w:rPr>
        <w:t xml:space="preserve">those files will not be copied over. </w:t>
      </w:r>
      <w:r w:rsidR="003D500E">
        <w:rPr>
          <w:rFonts w:ascii="Microsoft Sans Serif" w:hAnsi="Microsoft Sans Serif" w:cs="Microsoft Sans Serif"/>
          <w:sz w:val="24"/>
          <w:szCs w:val="24"/>
        </w:rPr>
        <w:t xml:space="preserve">Comparison is done by date modified, meaning two scenarios </w:t>
      </w:r>
      <w:r w:rsidR="00672630">
        <w:rPr>
          <w:rFonts w:ascii="Microsoft Sans Serif" w:hAnsi="Microsoft Sans Serif" w:cs="Microsoft Sans Serif"/>
          <w:sz w:val="24"/>
          <w:szCs w:val="24"/>
        </w:rPr>
        <w:t xml:space="preserve">(one in </w:t>
      </w:r>
      <w:proofErr w:type="spellStart"/>
      <w:r w:rsidR="00672630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E346CB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672630">
        <w:rPr>
          <w:rFonts w:ascii="Microsoft Sans Serif" w:hAnsi="Microsoft Sans Serif" w:cs="Microsoft Sans Serif"/>
          <w:sz w:val="24"/>
          <w:szCs w:val="24"/>
        </w:rPr>
        <w:t xml:space="preserve">and one in the flash drive) </w:t>
      </w:r>
      <w:r w:rsidR="003D500E">
        <w:rPr>
          <w:rFonts w:ascii="Microsoft Sans Serif" w:hAnsi="Microsoft Sans Serif" w:cs="Microsoft Sans Serif"/>
          <w:sz w:val="24"/>
          <w:szCs w:val="24"/>
        </w:rPr>
        <w:t xml:space="preserve">with the same name but different content will not </w:t>
      </w:r>
      <w:r w:rsidR="00015AA9">
        <w:rPr>
          <w:rFonts w:ascii="Microsoft Sans Serif" w:hAnsi="Microsoft Sans Serif" w:cs="Microsoft Sans Serif"/>
          <w:sz w:val="24"/>
          <w:szCs w:val="24"/>
        </w:rPr>
        <w:t xml:space="preserve">override the </w:t>
      </w:r>
      <w:proofErr w:type="spellStart"/>
      <w:r w:rsidR="00015AA9">
        <w:rPr>
          <w:rFonts w:ascii="Microsoft Sans Serif" w:hAnsi="Microsoft Sans Serif" w:cs="Microsoft Sans Serif"/>
          <w:sz w:val="24"/>
          <w:szCs w:val="24"/>
        </w:rPr>
        <w:t>USBBuffer</w:t>
      </w:r>
      <w:proofErr w:type="spellEnd"/>
      <w:r w:rsidR="00015AA9">
        <w:rPr>
          <w:rFonts w:ascii="Microsoft Sans Serif" w:hAnsi="Microsoft Sans Serif" w:cs="Microsoft Sans Serif"/>
          <w:sz w:val="24"/>
          <w:szCs w:val="24"/>
        </w:rPr>
        <w:t xml:space="preserve"> </w:t>
      </w:r>
      <w:r w:rsidR="001243DE">
        <w:rPr>
          <w:rFonts w:ascii="Microsoft Sans Serif" w:hAnsi="Microsoft Sans Serif" w:cs="Microsoft Sans Serif"/>
          <w:sz w:val="24"/>
          <w:szCs w:val="24"/>
        </w:rPr>
        <w:t xml:space="preserve">directory’s </w:t>
      </w:r>
      <w:r w:rsidR="00672630">
        <w:rPr>
          <w:rFonts w:ascii="Microsoft Sans Serif" w:hAnsi="Microsoft Sans Serif" w:cs="Microsoft Sans Serif"/>
          <w:sz w:val="24"/>
          <w:szCs w:val="24"/>
        </w:rPr>
        <w:t>scenario.</w:t>
      </w:r>
    </w:p>
    <w:p w:rsidR="00672630" w:rsidRDefault="00672630" w:rsidP="00672630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p w:rsidR="00672630" w:rsidRPr="00672630" w:rsidRDefault="00672630" w:rsidP="00672630">
      <w:pPr>
        <w:spacing w:line="331" w:lineRule="auto"/>
        <w:rPr>
          <w:rFonts w:ascii="Microsoft Sans Serif" w:hAnsi="Microsoft Sans Serif" w:cs="Microsoft Sans Serif"/>
          <w:sz w:val="24"/>
          <w:szCs w:val="24"/>
        </w:rPr>
      </w:pPr>
    </w:p>
    <w:sectPr w:rsidR="00672630" w:rsidRPr="0067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7D13"/>
    <w:multiLevelType w:val="hybridMultilevel"/>
    <w:tmpl w:val="3264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C4348"/>
    <w:multiLevelType w:val="multilevel"/>
    <w:tmpl w:val="BC64E1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081284"/>
    <w:multiLevelType w:val="multilevel"/>
    <w:tmpl w:val="24DA281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B758D4"/>
    <w:multiLevelType w:val="hybridMultilevel"/>
    <w:tmpl w:val="B45CA7F0"/>
    <w:lvl w:ilvl="0" w:tplc="45369EB2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B"/>
    <w:rsid w:val="00004B0C"/>
    <w:rsid w:val="00006735"/>
    <w:rsid w:val="00015AA9"/>
    <w:rsid w:val="00021CEE"/>
    <w:rsid w:val="00032228"/>
    <w:rsid w:val="00035A7B"/>
    <w:rsid w:val="000450D9"/>
    <w:rsid w:val="00050DA0"/>
    <w:rsid w:val="00076AA5"/>
    <w:rsid w:val="000822BF"/>
    <w:rsid w:val="00097665"/>
    <w:rsid w:val="000A0F52"/>
    <w:rsid w:val="000C2464"/>
    <w:rsid w:val="000D1EC8"/>
    <w:rsid w:val="000D3DAD"/>
    <w:rsid w:val="000E05DA"/>
    <w:rsid w:val="000E7D41"/>
    <w:rsid w:val="000F4E19"/>
    <w:rsid w:val="000F5150"/>
    <w:rsid w:val="00120DF4"/>
    <w:rsid w:val="0012395C"/>
    <w:rsid w:val="001243DE"/>
    <w:rsid w:val="00130B67"/>
    <w:rsid w:val="0014011D"/>
    <w:rsid w:val="001412AB"/>
    <w:rsid w:val="00142ADA"/>
    <w:rsid w:val="001439E3"/>
    <w:rsid w:val="00153E07"/>
    <w:rsid w:val="00155F9B"/>
    <w:rsid w:val="001601AB"/>
    <w:rsid w:val="00164C68"/>
    <w:rsid w:val="00170D81"/>
    <w:rsid w:val="001817A4"/>
    <w:rsid w:val="001833B4"/>
    <w:rsid w:val="00193C60"/>
    <w:rsid w:val="001D07E0"/>
    <w:rsid w:val="001E6324"/>
    <w:rsid w:val="001F055B"/>
    <w:rsid w:val="00207228"/>
    <w:rsid w:val="00213CF7"/>
    <w:rsid w:val="00217500"/>
    <w:rsid w:val="00217E0B"/>
    <w:rsid w:val="00220A3F"/>
    <w:rsid w:val="00222ED7"/>
    <w:rsid w:val="00222F11"/>
    <w:rsid w:val="00235FDE"/>
    <w:rsid w:val="00236F71"/>
    <w:rsid w:val="00240281"/>
    <w:rsid w:val="00256358"/>
    <w:rsid w:val="00277AAC"/>
    <w:rsid w:val="00281275"/>
    <w:rsid w:val="00291568"/>
    <w:rsid w:val="002B6CAC"/>
    <w:rsid w:val="002C6559"/>
    <w:rsid w:val="002D3992"/>
    <w:rsid w:val="002E2D7E"/>
    <w:rsid w:val="002E4808"/>
    <w:rsid w:val="002F33C2"/>
    <w:rsid w:val="00301EC2"/>
    <w:rsid w:val="0032301F"/>
    <w:rsid w:val="00324863"/>
    <w:rsid w:val="00326BC4"/>
    <w:rsid w:val="00326D2F"/>
    <w:rsid w:val="003271F4"/>
    <w:rsid w:val="003379CD"/>
    <w:rsid w:val="003379E3"/>
    <w:rsid w:val="00351AE9"/>
    <w:rsid w:val="00353437"/>
    <w:rsid w:val="00360E83"/>
    <w:rsid w:val="00371847"/>
    <w:rsid w:val="0037407B"/>
    <w:rsid w:val="00376891"/>
    <w:rsid w:val="00377B3C"/>
    <w:rsid w:val="003873B5"/>
    <w:rsid w:val="00397FE9"/>
    <w:rsid w:val="003A0465"/>
    <w:rsid w:val="003A16F1"/>
    <w:rsid w:val="003D3E9B"/>
    <w:rsid w:val="003D500E"/>
    <w:rsid w:val="003D5E04"/>
    <w:rsid w:val="003E073D"/>
    <w:rsid w:val="003E4D78"/>
    <w:rsid w:val="003E7DF6"/>
    <w:rsid w:val="003F0897"/>
    <w:rsid w:val="003F1AF9"/>
    <w:rsid w:val="00402EB4"/>
    <w:rsid w:val="00411AAB"/>
    <w:rsid w:val="00411FC1"/>
    <w:rsid w:val="00413228"/>
    <w:rsid w:val="00420D2E"/>
    <w:rsid w:val="00426FF7"/>
    <w:rsid w:val="00431B8C"/>
    <w:rsid w:val="00440F20"/>
    <w:rsid w:val="00451549"/>
    <w:rsid w:val="0045284B"/>
    <w:rsid w:val="00456579"/>
    <w:rsid w:val="00457358"/>
    <w:rsid w:val="00460D45"/>
    <w:rsid w:val="004630BA"/>
    <w:rsid w:val="004712E4"/>
    <w:rsid w:val="004A299E"/>
    <w:rsid w:val="004A7694"/>
    <w:rsid w:val="004B3B42"/>
    <w:rsid w:val="004C073E"/>
    <w:rsid w:val="004C0832"/>
    <w:rsid w:val="004C107D"/>
    <w:rsid w:val="004C1B44"/>
    <w:rsid w:val="004C1F3A"/>
    <w:rsid w:val="004C4225"/>
    <w:rsid w:val="004E2666"/>
    <w:rsid w:val="004E567F"/>
    <w:rsid w:val="004F15EC"/>
    <w:rsid w:val="00500F40"/>
    <w:rsid w:val="00503F9D"/>
    <w:rsid w:val="005125DD"/>
    <w:rsid w:val="0051265B"/>
    <w:rsid w:val="00520715"/>
    <w:rsid w:val="0053635E"/>
    <w:rsid w:val="00540111"/>
    <w:rsid w:val="0057215A"/>
    <w:rsid w:val="00573000"/>
    <w:rsid w:val="005771FB"/>
    <w:rsid w:val="00580DDB"/>
    <w:rsid w:val="005835F6"/>
    <w:rsid w:val="005853AC"/>
    <w:rsid w:val="005A0C97"/>
    <w:rsid w:val="005B3D9F"/>
    <w:rsid w:val="005C405E"/>
    <w:rsid w:val="005C58AD"/>
    <w:rsid w:val="005C6D2D"/>
    <w:rsid w:val="005D2EDB"/>
    <w:rsid w:val="005E075A"/>
    <w:rsid w:val="005E1DAE"/>
    <w:rsid w:val="0060697D"/>
    <w:rsid w:val="00607035"/>
    <w:rsid w:val="006468C7"/>
    <w:rsid w:val="006479C5"/>
    <w:rsid w:val="00672630"/>
    <w:rsid w:val="00675586"/>
    <w:rsid w:val="00680304"/>
    <w:rsid w:val="00682CED"/>
    <w:rsid w:val="00683577"/>
    <w:rsid w:val="006936D6"/>
    <w:rsid w:val="006A3E89"/>
    <w:rsid w:val="006C45FE"/>
    <w:rsid w:val="006D2836"/>
    <w:rsid w:val="006D54D5"/>
    <w:rsid w:val="006D5660"/>
    <w:rsid w:val="006E27BB"/>
    <w:rsid w:val="006F23CE"/>
    <w:rsid w:val="006F424F"/>
    <w:rsid w:val="006F60B0"/>
    <w:rsid w:val="00703384"/>
    <w:rsid w:val="00710AD1"/>
    <w:rsid w:val="0072071B"/>
    <w:rsid w:val="007332B6"/>
    <w:rsid w:val="007339E4"/>
    <w:rsid w:val="00757718"/>
    <w:rsid w:val="00764789"/>
    <w:rsid w:val="00771B43"/>
    <w:rsid w:val="00777679"/>
    <w:rsid w:val="00786474"/>
    <w:rsid w:val="00792918"/>
    <w:rsid w:val="0079494F"/>
    <w:rsid w:val="007A6301"/>
    <w:rsid w:val="007B707A"/>
    <w:rsid w:val="007D5748"/>
    <w:rsid w:val="007E6131"/>
    <w:rsid w:val="007F1CA1"/>
    <w:rsid w:val="008078EF"/>
    <w:rsid w:val="0081543E"/>
    <w:rsid w:val="008315CA"/>
    <w:rsid w:val="00840283"/>
    <w:rsid w:val="0084522F"/>
    <w:rsid w:val="008618F4"/>
    <w:rsid w:val="00872574"/>
    <w:rsid w:val="008862AC"/>
    <w:rsid w:val="00887B8D"/>
    <w:rsid w:val="00887E07"/>
    <w:rsid w:val="0089310D"/>
    <w:rsid w:val="008A3B15"/>
    <w:rsid w:val="008A796D"/>
    <w:rsid w:val="008B2DEC"/>
    <w:rsid w:val="008B7CEF"/>
    <w:rsid w:val="008C27F8"/>
    <w:rsid w:val="008C36C0"/>
    <w:rsid w:val="008D5CB6"/>
    <w:rsid w:val="008E5DC4"/>
    <w:rsid w:val="008F0439"/>
    <w:rsid w:val="008F34BD"/>
    <w:rsid w:val="0091613B"/>
    <w:rsid w:val="009225D0"/>
    <w:rsid w:val="009373C0"/>
    <w:rsid w:val="009544DA"/>
    <w:rsid w:val="0096403A"/>
    <w:rsid w:val="00966185"/>
    <w:rsid w:val="009703D6"/>
    <w:rsid w:val="00974150"/>
    <w:rsid w:val="00984617"/>
    <w:rsid w:val="00987BA8"/>
    <w:rsid w:val="0099509C"/>
    <w:rsid w:val="009A35ED"/>
    <w:rsid w:val="009B5233"/>
    <w:rsid w:val="009C7302"/>
    <w:rsid w:val="009D4CD0"/>
    <w:rsid w:val="009E4123"/>
    <w:rsid w:val="009F53E9"/>
    <w:rsid w:val="00A06791"/>
    <w:rsid w:val="00A10FDF"/>
    <w:rsid w:val="00A215DE"/>
    <w:rsid w:val="00A22CBE"/>
    <w:rsid w:val="00A232C3"/>
    <w:rsid w:val="00A44090"/>
    <w:rsid w:val="00A44828"/>
    <w:rsid w:val="00A56FB8"/>
    <w:rsid w:val="00A97BF0"/>
    <w:rsid w:val="00AA0126"/>
    <w:rsid w:val="00AA013F"/>
    <w:rsid w:val="00AA758B"/>
    <w:rsid w:val="00AB4AD7"/>
    <w:rsid w:val="00AC6DD5"/>
    <w:rsid w:val="00AD28ED"/>
    <w:rsid w:val="00AD36F8"/>
    <w:rsid w:val="00AE0D8D"/>
    <w:rsid w:val="00AE28B0"/>
    <w:rsid w:val="00AE35A7"/>
    <w:rsid w:val="00AE7506"/>
    <w:rsid w:val="00B03C11"/>
    <w:rsid w:val="00B03EEB"/>
    <w:rsid w:val="00B04349"/>
    <w:rsid w:val="00B1150E"/>
    <w:rsid w:val="00B16415"/>
    <w:rsid w:val="00B342A7"/>
    <w:rsid w:val="00B342B4"/>
    <w:rsid w:val="00B421B7"/>
    <w:rsid w:val="00B575E8"/>
    <w:rsid w:val="00B62637"/>
    <w:rsid w:val="00B647F6"/>
    <w:rsid w:val="00B71503"/>
    <w:rsid w:val="00B80FD2"/>
    <w:rsid w:val="00B81D5C"/>
    <w:rsid w:val="00B82136"/>
    <w:rsid w:val="00BC56FC"/>
    <w:rsid w:val="00BC6D03"/>
    <w:rsid w:val="00BD3DD6"/>
    <w:rsid w:val="00BD51EF"/>
    <w:rsid w:val="00BF54EC"/>
    <w:rsid w:val="00BF75D3"/>
    <w:rsid w:val="00C07953"/>
    <w:rsid w:val="00C20140"/>
    <w:rsid w:val="00C233B9"/>
    <w:rsid w:val="00C26BA2"/>
    <w:rsid w:val="00C316D5"/>
    <w:rsid w:val="00C369DC"/>
    <w:rsid w:val="00C537D4"/>
    <w:rsid w:val="00C56F5A"/>
    <w:rsid w:val="00C60A31"/>
    <w:rsid w:val="00C63036"/>
    <w:rsid w:val="00C67C52"/>
    <w:rsid w:val="00C70FBA"/>
    <w:rsid w:val="00C80E31"/>
    <w:rsid w:val="00CA4333"/>
    <w:rsid w:val="00CA51E0"/>
    <w:rsid w:val="00CA735A"/>
    <w:rsid w:val="00CB1AC9"/>
    <w:rsid w:val="00CB4ED9"/>
    <w:rsid w:val="00CC018C"/>
    <w:rsid w:val="00CC1D01"/>
    <w:rsid w:val="00CD3338"/>
    <w:rsid w:val="00CE1EE4"/>
    <w:rsid w:val="00CE4640"/>
    <w:rsid w:val="00CF2214"/>
    <w:rsid w:val="00CF4064"/>
    <w:rsid w:val="00D1061C"/>
    <w:rsid w:val="00D1188D"/>
    <w:rsid w:val="00D17322"/>
    <w:rsid w:val="00D204F0"/>
    <w:rsid w:val="00D21FE2"/>
    <w:rsid w:val="00D253BC"/>
    <w:rsid w:val="00D3152F"/>
    <w:rsid w:val="00D324DB"/>
    <w:rsid w:val="00D44068"/>
    <w:rsid w:val="00D5440E"/>
    <w:rsid w:val="00D627A5"/>
    <w:rsid w:val="00D631D3"/>
    <w:rsid w:val="00D6529B"/>
    <w:rsid w:val="00D751BB"/>
    <w:rsid w:val="00D7560C"/>
    <w:rsid w:val="00DA1FB8"/>
    <w:rsid w:val="00DA7770"/>
    <w:rsid w:val="00DB4E4F"/>
    <w:rsid w:val="00DC0347"/>
    <w:rsid w:val="00DC0BDD"/>
    <w:rsid w:val="00DD6DDB"/>
    <w:rsid w:val="00DE4A01"/>
    <w:rsid w:val="00DE6611"/>
    <w:rsid w:val="00DF5DBC"/>
    <w:rsid w:val="00E03582"/>
    <w:rsid w:val="00E04A10"/>
    <w:rsid w:val="00E159BB"/>
    <w:rsid w:val="00E21C81"/>
    <w:rsid w:val="00E26C4B"/>
    <w:rsid w:val="00E346CB"/>
    <w:rsid w:val="00E46314"/>
    <w:rsid w:val="00E46AFB"/>
    <w:rsid w:val="00E577B6"/>
    <w:rsid w:val="00E62FB9"/>
    <w:rsid w:val="00E75E39"/>
    <w:rsid w:val="00E93BAA"/>
    <w:rsid w:val="00EA78BF"/>
    <w:rsid w:val="00EB7500"/>
    <w:rsid w:val="00EB7F6F"/>
    <w:rsid w:val="00EC1097"/>
    <w:rsid w:val="00EE7DE0"/>
    <w:rsid w:val="00EF2C67"/>
    <w:rsid w:val="00F15799"/>
    <w:rsid w:val="00F34235"/>
    <w:rsid w:val="00F46066"/>
    <w:rsid w:val="00F47EE7"/>
    <w:rsid w:val="00F55A51"/>
    <w:rsid w:val="00F5772B"/>
    <w:rsid w:val="00F700D2"/>
    <w:rsid w:val="00F7556E"/>
    <w:rsid w:val="00F81716"/>
    <w:rsid w:val="00F9000D"/>
    <w:rsid w:val="00FA271B"/>
    <w:rsid w:val="00FA5DE1"/>
    <w:rsid w:val="00FB3D64"/>
    <w:rsid w:val="00FB74DA"/>
    <w:rsid w:val="00FD44A5"/>
    <w:rsid w:val="00FD51AF"/>
    <w:rsid w:val="00FF439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D409"/>
  <w15:chartTrackingRefBased/>
  <w15:docId w15:val="{DB8213DE-315E-476F-9B7B-29344038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55F9B"/>
    <w:pPr>
      <w:spacing w:after="0" w:line="276" w:lineRule="auto"/>
    </w:pPr>
    <w:rPr>
      <w:rFonts w:ascii="Arial" w:eastAsia="Arial" w:hAnsi="Arial" w:cs="Arial"/>
      <w:color w:val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32228"/>
    <w:pPr>
      <w:spacing w:after="0" w:line="240" w:lineRule="auto"/>
    </w:pPr>
    <w:rPr>
      <w:rFonts w:ascii="Arial" w:eastAsia="Arial" w:hAnsi="Arial" w:cs="Arial"/>
      <w:color w:val="000000"/>
      <w:lang w:val="en-CA" w:eastAsia="en-C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22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28"/>
    <w:rPr>
      <w:rFonts w:ascii="Segoe UI" w:eastAsia="Arial" w:hAnsi="Segoe UI" w:cs="Segoe UI"/>
      <w:color w:val="000000"/>
      <w:sz w:val="18"/>
      <w:szCs w:val="18"/>
      <w:lang w:val="en-CA" w:eastAsia="en-CA"/>
    </w:rPr>
  </w:style>
  <w:style w:type="paragraph" w:styleId="ListParagraph">
    <w:name w:val="List Paragraph"/>
    <w:basedOn w:val="Normal"/>
    <w:uiPriority w:val="34"/>
    <w:qFormat/>
    <w:rsid w:val="00A4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Sunjik Lee</dc:creator>
  <cp:keywords/>
  <dc:description/>
  <cp:lastModifiedBy>Sunjik Lee</cp:lastModifiedBy>
  <cp:revision>342</cp:revision>
  <dcterms:created xsi:type="dcterms:W3CDTF">2017-08-24T10:37:00Z</dcterms:created>
  <dcterms:modified xsi:type="dcterms:W3CDTF">2017-08-24T12:55:00Z</dcterms:modified>
</cp:coreProperties>
</file>